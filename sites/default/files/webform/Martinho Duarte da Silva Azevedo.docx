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932" w:rsidRPr="00B75347" w:rsidRDefault="00697932" w:rsidP="00697932">
      <w:pPr>
        <w:spacing w:after="0" w:line="240" w:lineRule="auto"/>
        <w:ind w:left="142"/>
        <w:jc w:val="center"/>
        <w:rPr>
          <w:rFonts w:ascii="Verdana" w:hAnsi="Verdana" w:cs="GothicE"/>
          <w:b/>
        </w:rPr>
      </w:pPr>
      <w:r w:rsidRPr="00B75347">
        <w:rPr>
          <w:rFonts w:ascii="Verdana" w:hAnsi="Verdana" w:cs="GothicE"/>
          <w:b/>
        </w:rPr>
        <w:t>Martinho Duarte da Silva Azevedo</w:t>
      </w:r>
    </w:p>
    <w:p w:rsidR="00697932" w:rsidRPr="00B75347" w:rsidRDefault="00697932" w:rsidP="00697932">
      <w:pPr>
        <w:spacing w:after="0" w:line="240" w:lineRule="auto"/>
        <w:ind w:left="142"/>
        <w:jc w:val="center"/>
        <w:rPr>
          <w:rFonts w:ascii="Verdana" w:hAnsi="Verdana" w:cs="GothicE"/>
        </w:rPr>
      </w:pPr>
      <w:r>
        <w:rPr>
          <w:rFonts w:ascii="Verdana" w:hAnsi="Verdana" w:cs="GothicE"/>
        </w:rPr>
        <w:t>Add</w:t>
      </w:r>
      <w:r w:rsidRPr="00B75347">
        <w:rPr>
          <w:rFonts w:ascii="Verdana" w:hAnsi="Verdana" w:cs="GothicE"/>
        </w:rPr>
        <w:t>: Rua de Sande, nº 1796 - Sande</w:t>
      </w:r>
    </w:p>
    <w:p w:rsidR="00697932" w:rsidRPr="00B75347" w:rsidRDefault="00697932" w:rsidP="00697932">
      <w:pPr>
        <w:spacing w:after="0" w:line="240" w:lineRule="auto"/>
        <w:ind w:left="142"/>
        <w:jc w:val="center"/>
        <w:rPr>
          <w:rFonts w:ascii="Verdana" w:hAnsi="Verdana" w:cs="GothicE"/>
        </w:rPr>
      </w:pPr>
      <w:r w:rsidRPr="00B75347">
        <w:rPr>
          <w:rFonts w:ascii="Verdana" w:hAnsi="Verdana" w:cs="GothicE"/>
        </w:rPr>
        <w:t>4625-486 Marco de Canaveses (Portugal)</w:t>
      </w:r>
    </w:p>
    <w:p w:rsidR="00697932" w:rsidRDefault="00697932" w:rsidP="00697932">
      <w:pPr>
        <w:spacing w:after="0" w:line="240" w:lineRule="auto"/>
        <w:ind w:left="142"/>
        <w:jc w:val="center"/>
        <w:rPr>
          <w:rFonts w:ascii="Verdana" w:hAnsi="Verdana" w:cs="GothicE"/>
        </w:rPr>
      </w:pPr>
      <w:r w:rsidRPr="00B75347">
        <w:rPr>
          <w:rFonts w:ascii="Verdana" w:hAnsi="Verdana" w:cs="GothicE"/>
        </w:rPr>
        <w:t>Phone: +351962682482</w:t>
      </w:r>
    </w:p>
    <w:p w:rsidR="00697932" w:rsidRPr="00B75347" w:rsidRDefault="00697932" w:rsidP="00697932">
      <w:pPr>
        <w:spacing w:after="0" w:line="240" w:lineRule="auto"/>
        <w:ind w:left="142"/>
        <w:jc w:val="center"/>
        <w:rPr>
          <w:rFonts w:ascii="Verdana" w:hAnsi="Verdana" w:cs="GothicE"/>
          <w:lang w:val="en-US"/>
        </w:rPr>
      </w:pPr>
      <w:r w:rsidRPr="00B75347">
        <w:rPr>
          <w:rFonts w:ascii="Verdana" w:hAnsi="Verdana" w:cs="GothicE"/>
          <w:lang w:val="en-US"/>
        </w:rPr>
        <w:t>Date of birth: 14/01/1982</w:t>
      </w:r>
    </w:p>
    <w:p w:rsidR="00697932" w:rsidRPr="00B75347" w:rsidRDefault="00697932" w:rsidP="00697932">
      <w:pPr>
        <w:spacing w:after="0" w:line="240" w:lineRule="auto"/>
        <w:ind w:left="142"/>
        <w:jc w:val="center"/>
        <w:rPr>
          <w:rFonts w:ascii="Verdana" w:hAnsi="Verdana" w:cs="GothicE"/>
          <w:lang w:val="en-US"/>
        </w:rPr>
      </w:pPr>
      <w:r w:rsidRPr="00B75347">
        <w:rPr>
          <w:rFonts w:ascii="Verdana" w:hAnsi="Verdana" w:cs="GothicE"/>
          <w:lang w:val="en-US"/>
        </w:rPr>
        <w:t>Marital status:</w:t>
      </w:r>
      <w:r>
        <w:rPr>
          <w:rFonts w:ascii="Verdana" w:hAnsi="Verdana" w:cs="GothicE"/>
          <w:lang w:val="en-US"/>
        </w:rPr>
        <w:t xml:space="preserve"> Married</w:t>
      </w:r>
    </w:p>
    <w:p w:rsidR="0005490E" w:rsidRDefault="00697932" w:rsidP="00697932">
      <w:pPr>
        <w:jc w:val="center"/>
        <w:rPr>
          <w:rFonts w:ascii="Verdana" w:hAnsi="Verdana" w:cs="GothicE"/>
          <w:color w:val="548DD4"/>
          <w:u w:val="single"/>
          <w:lang w:val="en-US"/>
        </w:rPr>
      </w:pPr>
      <w:r w:rsidRPr="00B75347">
        <w:rPr>
          <w:rFonts w:ascii="Verdana" w:hAnsi="Verdana" w:cs="GothicE"/>
          <w:lang w:val="en-US"/>
        </w:rPr>
        <w:t xml:space="preserve">Email: </w:t>
      </w:r>
      <w:r w:rsidR="009214D7" w:rsidRPr="000B6687">
        <w:rPr>
          <w:rFonts w:ascii="Verdana" w:hAnsi="Verdana" w:cs="GothicE"/>
          <w:color w:val="548DD4"/>
          <w:u w:val="single"/>
          <w:lang w:val="en-US"/>
        </w:rPr>
        <w:t>azevedo.martinho@gmail.com</w:t>
      </w:r>
    </w:p>
    <w:p w:rsidR="00697932" w:rsidRPr="00B75347" w:rsidRDefault="00697932" w:rsidP="00697932">
      <w:pPr>
        <w:spacing w:after="0" w:line="240" w:lineRule="auto"/>
        <w:ind w:left="142"/>
        <w:jc w:val="both"/>
        <w:rPr>
          <w:rFonts w:ascii="Verdana" w:hAnsi="Verdana" w:cs="GothicE"/>
          <w:b/>
          <w:lang w:val="en-US"/>
        </w:rPr>
      </w:pPr>
      <w:r>
        <w:rPr>
          <w:rFonts w:ascii="Verdana" w:hAnsi="Verdana" w:cs="GothicE"/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1074420</wp:posOffset>
                </wp:positionH>
                <wp:positionV relativeFrom="paragraph">
                  <wp:posOffset>200660</wp:posOffset>
                </wp:positionV>
                <wp:extent cx="5379720" cy="0"/>
                <wp:effectExtent l="0" t="0" r="0" b="0"/>
                <wp:wrapNone/>
                <wp:docPr id="1" name="Forma liv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9720" cy="0"/>
                        </a:xfrm>
                        <a:custGeom>
                          <a:avLst/>
                          <a:gdLst>
                            <a:gd name="T0" fmla="*/ 0 w 8472"/>
                            <a:gd name="T1" fmla="*/ 8472 w 847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472">
                              <a:moveTo>
                                <a:pt x="0" y="0"/>
                              </a:moveTo>
                              <a:lnTo>
                                <a:pt x="8472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orma livre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4.6pt,15.8pt,508.2pt,15.8pt" coordsize="84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" o:allowincell="f" filled="f" strokeweight="1.5pt">
                <v:path arrowok="t" o:connecttype="custom" o:connectlocs="0,0;5379720,0" o:connectangles="0,0"/>
                <w10:wrap anchorx="page"/>
              </v:polyline>
            </w:pict>
          </mc:Fallback>
        </mc:AlternateContent>
      </w:r>
      <w:r w:rsidRPr="00B75347">
        <w:rPr>
          <w:rFonts w:ascii="Verdana" w:hAnsi="Verdana" w:cs="GothicE"/>
          <w:b/>
          <w:lang w:val="en-US"/>
        </w:rPr>
        <w:t>PROFILE</w:t>
      </w:r>
    </w:p>
    <w:p w:rsidR="00697932" w:rsidRPr="00B75347" w:rsidRDefault="00697932" w:rsidP="00697932">
      <w:pPr>
        <w:spacing w:after="0" w:line="240" w:lineRule="auto"/>
        <w:ind w:left="142"/>
        <w:jc w:val="both"/>
        <w:rPr>
          <w:rFonts w:ascii="Verdana" w:hAnsi="Verdana" w:cs="GothicE"/>
          <w:lang w:val="en-US"/>
        </w:rPr>
      </w:pPr>
    </w:p>
    <w:p w:rsidR="00697932" w:rsidRDefault="009819E9" w:rsidP="00697932">
      <w:pPr>
        <w:jc w:val="center"/>
        <w:rPr>
          <w:rFonts w:ascii="Verdana" w:hAnsi="Verdana" w:cs="GothicE"/>
          <w:lang w:val="en-US"/>
        </w:rPr>
      </w:pPr>
      <w:r w:rsidRPr="009819E9">
        <w:rPr>
          <w:rFonts w:ascii="Verdana" w:hAnsi="Verdana" w:cs="GothicE"/>
          <w:lang w:val="en-US"/>
        </w:rPr>
        <w:t>Sense of organization and responsibility</w:t>
      </w:r>
      <w:r w:rsidR="00DC5139">
        <w:rPr>
          <w:rFonts w:ascii="Verdana" w:hAnsi="Verdana" w:cs="GothicE"/>
          <w:lang w:val="en-US"/>
        </w:rPr>
        <w:t xml:space="preserve">; </w:t>
      </w:r>
      <w:r>
        <w:rPr>
          <w:rFonts w:ascii="Verdana" w:hAnsi="Verdana" w:cs="GothicE"/>
          <w:lang w:val="en-US"/>
        </w:rPr>
        <w:t>a</w:t>
      </w:r>
      <w:r w:rsidR="00697932" w:rsidRPr="00B75347">
        <w:rPr>
          <w:rFonts w:ascii="Verdana" w:hAnsi="Verdana" w:cs="GothicE"/>
          <w:lang w:val="en-US"/>
        </w:rPr>
        <w:t>bility  to  work  in  a  team</w:t>
      </w:r>
      <w:r>
        <w:rPr>
          <w:rFonts w:ascii="Verdana" w:hAnsi="Verdana" w:cs="GothicE"/>
          <w:lang w:val="en-US"/>
        </w:rPr>
        <w:t xml:space="preserve"> </w:t>
      </w:r>
      <w:r w:rsidRPr="009819E9">
        <w:rPr>
          <w:rFonts w:ascii="Verdana" w:hAnsi="Verdana" w:cs="GothicE"/>
          <w:lang w:val="en-US"/>
        </w:rPr>
        <w:t>and self</w:t>
      </w:r>
      <w:r w:rsidR="00DC5139">
        <w:rPr>
          <w:rFonts w:ascii="Verdana" w:hAnsi="Verdana" w:cs="GothicE"/>
          <w:lang w:val="en-US"/>
        </w:rPr>
        <w:t>–</w:t>
      </w:r>
      <w:r w:rsidRPr="009819E9">
        <w:rPr>
          <w:rFonts w:ascii="Verdana" w:hAnsi="Verdana" w:cs="GothicE"/>
          <w:lang w:val="en-US"/>
        </w:rPr>
        <w:t>learning</w:t>
      </w:r>
      <w:r w:rsidR="00DC5139">
        <w:rPr>
          <w:rFonts w:ascii="Verdana" w:hAnsi="Verdana" w:cs="GothicE"/>
          <w:lang w:val="en-US"/>
        </w:rPr>
        <w:t>;</w:t>
      </w:r>
      <w:r w:rsidR="00697932" w:rsidRPr="00B75347">
        <w:rPr>
          <w:rFonts w:ascii="Verdana" w:hAnsi="Verdana" w:cs="GothicE"/>
          <w:lang w:val="en-US"/>
        </w:rPr>
        <w:t xml:space="preserve">  easy  adaptation  in  different  environments</w:t>
      </w:r>
      <w:r w:rsidR="00DC5139">
        <w:rPr>
          <w:rFonts w:ascii="Verdana" w:hAnsi="Verdana" w:cs="GothicE"/>
          <w:lang w:val="en-US"/>
        </w:rPr>
        <w:t>;</w:t>
      </w:r>
      <w:r w:rsidR="00697932" w:rsidRPr="00B75347">
        <w:rPr>
          <w:rFonts w:ascii="Verdana" w:hAnsi="Verdana" w:cs="GothicE"/>
          <w:lang w:val="en-US"/>
        </w:rPr>
        <w:t xml:space="preserve"> problem-solving  skills</w:t>
      </w:r>
      <w:r w:rsidR="00DC5139">
        <w:rPr>
          <w:rFonts w:ascii="Verdana" w:hAnsi="Verdana" w:cs="GothicE"/>
          <w:lang w:val="en-US"/>
        </w:rPr>
        <w:t>;</w:t>
      </w:r>
      <w:r w:rsidR="00697932" w:rsidRPr="00B75347">
        <w:rPr>
          <w:rFonts w:ascii="Verdana" w:hAnsi="Verdana" w:cs="GothicE"/>
          <w:lang w:val="en-US"/>
        </w:rPr>
        <w:t xml:space="preserve"> </w:t>
      </w:r>
      <w:r w:rsidR="00880243">
        <w:rPr>
          <w:rFonts w:ascii="Verdana" w:hAnsi="Verdana" w:cs="GothicE"/>
          <w:lang w:val="en-US"/>
        </w:rPr>
        <w:t>carry out quality works</w:t>
      </w:r>
      <w:r w:rsidR="00DC5139">
        <w:rPr>
          <w:rFonts w:ascii="Verdana" w:hAnsi="Verdana" w:cs="GothicE"/>
          <w:lang w:val="en-US"/>
        </w:rPr>
        <w:t>;</w:t>
      </w:r>
      <w:r w:rsidR="00880243" w:rsidRPr="00880243">
        <w:rPr>
          <w:rFonts w:ascii="Times New Roman" w:hAnsi="Times New Roman"/>
          <w:color w:val="CEA979"/>
          <w:spacing w:val="3"/>
          <w:sz w:val="18"/>
          <w:szCs w:val="18"/>
          <w:lang w:val="en-US"/>
        </w:rPr>
        <w:t xml:space="preserve"> </w:t>
      </w:r>
      <w:r w:rsidR="00DC5139">
        <w:rPr>
          <w:rFonts w:ascii="Verdana" w:hAnsi="Verdana" w:cs="GothicE"/>
          <w:lang w:val="en-US"/>
        </w:rPr>
        <w:t>c</w:t>
      </w:r>
      <w:r w:rsidR="00880243" w:rsidRPr="00880243">
        <w:rPr>
          <w:rFonts w:ascii="Verdana" w:hAnsi="Verdana" w:cs="GothicE"/>
          <w:lang w:val="en-US"/>
        </w:rPr>
        <w:t xml:space="preserve">ommitment with the </w:t>
      </w:r>
      <w:r w:rsidR="00880243">
        <w:rPr>
          <w:rFonts w:ascii="Verdana" w:hAnsi="Verdana" w:cs="GothicE"/>
          <w:lang w:val="en-US"/>
        </w:rPr>
        <w:t xml:space="preserve">established </w:t>
      </w:r>
      <w:r w:rsidR="00880243" w:rsidRPr="00880243">
        <w:rPr>
          <w:rFonts w:ascii="Verdana" w:hAnsi="Verdana" w:cs="GothicE"/>
          <w:lang w:val="en-US"/>
        </w:rPr>
        <w:t>goals</w:t>
      </w:r>
      <w:r w:rsidR="00697932" w:rsidRPr="00B75347">
        <w:rPr>
          <w:rFonts w:ascii="Verdana" w:hAnsi="Verdana" w:cs="GothicE"/>
          <w:lang w:val="en-US"/>
        </w:rPr>
        <w:t xml:space="preserve">  ease  in  establishing  effective  communication  and  relationship empathy</w:t>
      </w:r>
      <w:r w:rsidR="00DC5139">
        <w:rPr>
          <w:rFonts w:ascii="Verdana" w:hAnsi="Verdana" w:cs="GothicE"/>
          <w:lang w:val="en-US"/>
        </w:rPr>
        <w:t>.</w:t>
      </w:r>
    </w:p>
    <w:p w:rsidR="00697932" w:rsidRPr="00B75347" w:rsidRDefault="00697932" w:rsidP="00697932">
      <w:pPr>
        <w:spacing w:after="0" w:line="240" w:lineRule="auto"/>
        <w:ind w:left="142"/>
        <w:jc w:val="both"/>
        <w:rPr>
          <w:rFonts w:ascii="Verdana" w:hAnsi="Verdana" w:cs="GothicE"/>
          <w:b/>
          <w:lang w:val="en-US"/>
        </w:rPr>
      </w:pPr>
      <w:r>
        <w:rPr>
          <w:rFonts w:ascii="Verdana" w:hAnsi="Verdana" w:cs="GothicE"/>
          <w:b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1074420</wp:posOffset>
                </wp:positionH>
                <wp:positionV relativeFrom="paragraph">
                  <wp:posOffset>201295</wp:posOffset>
                </wp:positionV>
                <wp:extent cx="5379720" cy="0"/>
                <wp:effectExtent l="0" t="0" r="0" b="0"/>
                <wp:wrapNone/>
                <wp:docPr id="6" name="Forma liv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9720" cy="0"/>
                        </a:xfrm>
                        <a:custGeom>
                          <a:avLst/>
                          <a:gdLst>
                            <a:gd name="T0" fmla="*/ 0 w 8472"/>
                            <a:gd name="T1" fmla="*/ 8472 w 847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472">
                              <a:moveTo>
                                <a:pt x="0" y="0"/>
                              </a:moveTo>
                              <a:lnTo>
                                <a:pt x="8472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orma livre 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4.6pt,15.85pt,508.2pt,15.85pt" coordsize="84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" o:allowincell="f" filled="f" strokeweight="1.5pt">
                <v:path arrowok="t" o:connecttype="custom" o:connectlocs="0,0;5379720,0" o:connectangles="0,0"/>
                <w10:wrap anchorx="page"/>
              </v:polyline>
            </w:pict>
          </mc:Fallback>
        </mc:AlternateContent>
      </w:r>
      <w:r w:rsidRPr="00B75347">
        <w:rPr>
          <w:rFonts w:ascii="Verdana" w:hAnsi="Verdana" w:cs="GothicE"/>
          <w:b/>
          <w:lang w:val="en-US"/>
        </w:rPr>
        <w:t>WORK EXPERIENCE</w:t>
      </w:r>
    </w:p>
    <w:p w:rsidR="00697932" w:rsidRPr="00B75347" w:rsidRDefault="00697932" w:rsidP="000F4326">
      <w:pPr>
        <w:spacing w:after="0" w:line="240" w:lineRule="auto"/>
        <w:ind w:left="142" w:right="-427"/>
        <w:jc w:val="both"/>
        <w:rPr>
          <w:rFonts w:ascii="Verdana" w:hAnsi="Verdana" w:cs="GothicE"/>
          <w:lang w:val="en-US"/>
        </w:rPr>
      </w:pPr>
    </w:p>
    <w:p w:rsidR="007D1355" w:rsidRDefault="007D1355" w:rsidP="001760F6">
      <w:pPr>
        <w:rPr>
          <w:rFonts w:ascii="Verdana" w:hAnsi="Verdana" w:cs="GothicE"/>
          <w:b/>
          <w:lang w:val="en-US"/>
        </w:rPr>
      </w:pPr>
      <w:r>
        <w:rPr>
          <w:rFonts w:ascii="Verdana" w:hAnsi="Verdana" w:cs="GothicE"/>
          <w:b/>
          <w:lang w:val="en-US"/>
        </w:rPr>
        <w:t>F</w:t>
      </w:r>
      <w:r w:rsidRPr="007D1355">
        <w:rPr>
          <w:rFonts w:ascii="Verdana" w:hAnsi="Verdana" w:cs="GothicE"/>
          <w:b/>
          <w:lang w:val="en-US"/>
        </w:rPr>
        <w:t>oreman</w:t>
      </w:r>
      <w:r>
        <w:rPr>
          <w:rFonts w:ascii="Verdana" w:hAnsi="Verdana" w:cs="GothicE"/>
          <w:b/>
          <w:lang w:val="en-US"/>
        </w:rPr>
        <w:tab/>
      </w:r>
      <w:r>
        <w:rPr>
          <w:rFonts w:ascii="Verdana" w:hAnsi="Verdana" w:cs="GothicE"/>
          <w:b/>
          <w:lang w:val="en-US"/>
        </w:rPr>
        <w:tab/>
      </w:r>
      <w:r>
        <w:rPr>
          <w:rFonts w:ascii="Verdana" w:hAnsi="Verdana" w:cs="GothicE"/>
          <w:b/>
          <w:lang w:val="en-US"/>
        </w:rPr>
        <w:tab/>
      </w:r>
      <w:r>
        <w:rPr>
          <w:rFonts w:ascii="Verdana" w:hAnsi="Verdana" w:cs="GothicE"/>
          <w:b/>
          <w:lang w:val="en-US"/>
        </w:rPr>
        <w:tab/>
      </w:r>
      <w:r>
        <w:rPr>
          <w:rFonts w:ascii="Verdana" w:hAnsi="Verdana" w:cs="GothicE"/>
          <w:b/>
          <w:lang w:val="en-US"/>
        </w:rPr>
        <w:tab/>
      </w:r>
      <w:r>
        <w:rPr>
          <w:rFonts w:ascii="Verdana" w:hAnsi="Verdana" w:cs="GothicE"/>
          <w:b/>
          <w:lang w:val="en-US"/>
        </w:rPr>
        <w:tab/>
      </w:r>
      <w:r>
        <w:rPr>
          <w:rFonts w:ascii="Verdana" w:hAnsi="Verdana" w:cs="GothicE"/>
          <w:b/>
          <w:lang w:val="en-US"/>
        </w:rPr>
        <w:tab/>
      </w:r>
      <w:r>
        <w:rPr>
          <w:rFonts w:ascii="Verdana" w:hAnsi="Verdana" w:cs="GothicE"/>
          <w:b/>
          <w:lang w:val="en-US"/>
        </w:rPr>
        <w:tab/>
      </w:r>
      <w:r>
        <w:rPr>
          <w:rFonts w:ascii="Verdana" w:hAnsi="Verdana" w:cs="GothicE"/>
          <w:b/>
          <w:lang w:val="en-US"/>
        </w:rPr>
        <w:tab/>
        <w:t>2013</w:t>
      </w:r>
    </w:p>
    <w:p w:rsidR="007D1355" w:rsidRPr="007D1355" w:rsidRDefault="007D1355" w:rsidP="001760F6">
      <w:pPr>
        <w:rPr>
          <w:rFonts w:ascii="Verdana" w:hAnsi="Verdana"/>
          <w:sz w:val="20"/>
          <w:szCs w:val="20"/>
          <w:lang w:val="en-US"/>
        </w:rPr>
      </w:pPr>
      <w:r w:rsidRPr="007D1355">
        <w:rPr>
          <w:rFonts w:ascii="Verdana" w:hAnsi="Verdana"/>
          <w:sz w:val="20"/>
          <w:szCs w:val="20"/>
          <w:lang w:val="en-US"/>
        </w:rPr>
        <w:t xml:space="preserve">Modernization of the tunnel </w:t>
      </w:r>
      <w:proofErr w:type="spellStart"/>
      <w:r w:rsidRPr="007D1355">
        <w:rPr>
          <w:rFonts w:ascii="Verdana" w:hAnsi="Verdana"/>
          <w:sz w:val="20"/>
          <w:szCs w:val="20"/>
          <w:lang w:val="en-US"/>
        </w:rPr>
        <w:t>Montets</w:t>
      </w:r>
      <w:proofErr w:type="spellEnd"/>
      <w:r w:rsidRPr="007D1355">
        <w:rPr>
          <w:rFonts w:ascii="Verdana" w:hAnsi="Verdana"/>
          <w:sz w:val="20"/>
          <w:szCs w:val="20"/>
          <w:lang w:val="en-US"/>
        </w:rPr>
        <w:t xml:space="preserve"> (Haute-</w:t>
      </w:r>
      <w:proofErr w:type="spellStart"/>
      <w:r w:rsidRPr="007D1355">
        <w:rPr>
          <w:rFonts w:ascii="Verdana" w:hAnsi="Verdana"/>
          <w:sz w:val="20"/>
          <w:szCs w:val="20"/>
          <w:lang w:val="en-US"/>
        </w:rPr>
        <w:t>Savoie</w:t>
      </w:r>
      <w:proofErr w:type="spellEnd"/>
      <w:r w:rsidRPr="007D1355">
        <w:rPr>
          <w:rFonts w:ascii="Verdana" w:hAnsi="Verdana"/>
          <w:sz w:val="20"/>
          <w:szCs w:val="20"/>
          <w:lang w:val="en-US"/>
        </w:rPr>
        <w:t>)</w:t>
      </w:r>
    </w:p>
    <w:p w:rsidR="00697932" w:rsidRPr="00812CDB" w:rsidRDefault="00697932" w:rsidP="001760F6">
      <w:pPr>
        <w:rPr>
          <w:rFonts w:ascii="Verdana" w:hAnsi="Verdana" w:cs="GothicE"/>
          <w:b/>
        </w:rPr>
      </w:pPr>
      <w:r w:rsidRPr="00812CDB">
        <w:rPr>
          <w:rFonts w:ascii="Verdana" w:hAnsi="Verdana" w:cs="GothicE"/>
          <w:b/>
        </w:rPr>
        <w:t>Land surveyor in</w:t>
      </w:r>
      <w:r w:rsidRPr="00812CDB">
        <w:rPr>
          <w:rFonts w:ascii="Verdana" w:hAnsi="Verdana" w:cs="GothicE"/>
        </w:rPr>
        <w:tab/>
      </w:r>
      <w:r w:rsidRPr="00812CDB">
        <w:rPr>
          <w:rFonts w:ascii="Verdana" w:hAnsi="Verdana" w:cs="GothicE"/>
        </w:rPr>
        <w:tab/>
      </w:r>
      <w:r w:rsidRPr="00812CDB">
        <w:rPr>
          <w:rFonts w:ascii="Verdana" w:hAnsi="Verdana" w:cs="GothicE"/>
        </w:rPr>
        <w:tab/>
      </w:r>
      <w:r w:rsidRPr="00812CDB">
        <w:rPr>
          <w:rFonts w:ascii="Verdana" w:hAnsi="Verdana" w:cs="GothicE"/>
        </w:rPr>
        <w:tab/>
      </w:r>
      <w:r w:rsidRPr="00812CDB">
        <w:rPr>
          <w:rFonts w:ascii="Verdana" w:hAnsi="Verdana" w:cs="GothicE"/>
        </w:rPr>
        <w:tab/>
      </w:r>
      <w:r w:rsidRPr="00812CDB">
        <w:rPr>
          <w:rFonts w:ascii="Verdana" w:hAnsi="Verdana" w:cs="GothicE"/>
        </w:rPr>
        <w:tab/>
      </w:r>
      <w:r w:rsidRPr="00812CDB">
        <w:rPr>
          <w:rFonts w:ascii="Verdana" w:hAnsi="Verdana" w:cs="GothicE"/>
        </w:rPr>
        <w:tab/>
      </w:r>
      <w:r w:rsidR="001760F6" w:rsidRPr="00812CDB">
        <w:rPr>
          <w:rFonts w:ascii="Verdana" w:hAnsi="Verdana" w:cs="GothicE"/>
        </w:rPr>
        <w:tab/>
      </w:r>
      <w:r w:rsidRPr="00812CDB">
        <w:rPr>
          <w:rFonts w:ascii="Verdana" w:hAnsi="Verdana" w:cs="GothicE"/>
          <w:b/>
        </w:rPr>
        <w:t>2005-2012</w:t>
      </w:r>
    </w:p>
    <w:p w:rsidR="00697932" w:rsidRPr="00702EA9" w:rsidRDefault="00697932" w:rsidP="00697932">
      <w:pPr>
        <w:rPr>
          <w:rFonts w:ascii="Verdana" w:hAnsi="Verdana"/>
          <w:sz w:val="20"/>
          <w:szCs w:val="20"/>
        </w:rPr>
      </w:pPr>
      <w:r w:rsidRPr="00702EA9">
        <w:rPr>
          <w:rFonts w:ascii="Verdana" w:hAnsi="Verdana"/>
          <w:sz w:val="20"/>
          <w:szCs w:val="20"/>
        </w:rPr>
        <w:t>FA</w:t>
      </w:r>
      <w:r w:rsidR="00B421B5" w:rsidRPr="00702EA9">
        <w:rPr>
          <w:rFonts w:ascii="Verdana" w:hAnsi="Verdana"/>
          <w:sz w:val="20"/>
          <w:szCs w:val="20"/>
        </w:rPr>
        <w:t>SE - Estudos e Proje</w:t>
      </w:r>
      <w:r w:rsidR="00385030" w:rsidRPr="00702EA9">
        <w:rPr>
          <w:rFonts w:ascii="Verdana" w:hAnsi="Verdana"/>
          <w:sz w:val="20"/>
          <w:szCs w:val="20"/>
        </w:rPr>
        <w:t>tos, S.A.</w:t>
      </w:r>
    </w:p>
    <w:p w:rsidR="00AE3DAE" w:rsidRDefault="00237252" w:rsidP="00AE3DAE">
      <w:pPr>
        <w:rPr>
          <w:rFonts w:ascii="Verdana" w:hAnsi="Verdana"/>
          <w:b/>
          <w:sz w:val="20"/>
          <w:szCs w:val="20"/>
          <w:lang w:val="en-US"/>
        </w:rPr>
      </w:pPr>
      <w:r>
        <w:rPr>
          <w:rFonts w:ascii="Verdana" w:hAnsi="Verdana"/>
          <w:b/>
          <w:sz w:val="20"/>
          <w:szCs w:val="20"/>
          <w:lang w:val="en-US"/>
        </w:rPr>
        <w:t>M</w:t>
      </w:r>
      <w:r w:rsidRPr="00237252">
        <w:rPr>
          <w:rFonts w:ascii="Verdana" w:hAnsi="Verdana"/>
          <w:b/>
          <w:sz w:val="20"/>
          <w:szCs w:val="20"/>
          <w:lang w:val="en-US"/>
        </w:rPr>
        <w:t>ain responsibilities</w:t>
      </w:r>
    </w:p>
    <w:p w:rsidR="00237252" w:rsidRPr="00AE3DAE" w:rsidRDefault="00237252" w:rsidP="00AE3DAE">
      <w:pPr>
        <w:rPr>
          <w:rFonts w:ascii="Verdana" w:hAnsi="Verdana"/>
          <w:b/>
          <w:sz w:val="20"/>
          <w:szCs w:val="20"/>
          <w:lang w:val="en-US"/>
        </w:rPr>
      </w:pPr>
      <w:r w:rsidRPr="00AE3DAE">
        <w:rPr>
          <w:rFonts w:ascii="Verdana" w:hAnsi="Verdana" w:cs="GothicE"/>
          <w:lang w:val="en-US"/>
        </w:rPr>
        <w:t xml:space="preserve">Calculation, </w:t>
      </w:r>
      <w:r w:rsidR="00DC5139">
        <w:rPr>
          <w:rFonts w:ascii="Verdana" w:hAnsi="Verdana" w:cs="GothicE"/>
          <w:lang w:val="en-US"/>
        </w:rPr>
        <w:t>m</w:t>
      </w:r>
      <w:r w:rsidRPr="00AE3DAE">
        <w:rPr>
          <w:rFonts w:ascii="Verdana" w:hAnsi="Verdana" w:cs="GothicE"/>
          <w:lang w:val="en-US"/>
        </w:rPr>
        <w:t xml:space="preserve">onitoring, </w:t>
      </w:r>
      <w:r w:rsidR="00DC5139">
        <w:rPr>
          <w:rFonts w:ascii="Verdana" w:hAnsi="Verdana" w:cs="GothicE"/>
          <w:lang w:val="en-US"/>
        </w:rPr>
        <w:t>m</w:t>
      </w:r>
      <w:r w:rsidRPr="00AE3DAE">
        <w:rPr>
          <w:rFonts w:ascii="Verdana" w:hAnsi="Verdana" w:cs="GothicE"/>
          <w:lang w:val="en-US"/>
        </w:rPr>
        <w:t>easurement</w:t>
      </w:r>
      <w:r w:rsidR="00B421B5">
        <w:rPr>
          <w:rFonts w:ascii="Verdana" w:hAnsi="Verdana"/>
          <w:lang w:val="en-US"/>
        </w:rPr>
        <w:t xml:space="preserve"> </w:t>
      </w:r>
      <w:r w:rsidR="00B421B5" w:rsidRPr="00697932">
        <w:rPr>
          <w:rFonts w:ascii="Verdana" w:hAnsi="Verdana"/>
          <w:lang w:val="en-US"/>
        </w:rPr>
        <w:t>quantities</w:t>
      </w:r>
      <w:r w:rsidRPr="00AE3DAE">
        <w:rPr>
          <w:rFonts w:ascii="Verdana" w:hAnsi="Verdana" w:cs="GothicE"/>
          <w:lang w:val="en-US"/>
        </w:rPr>
        <w:t>,</w:t>
      </w:r>
      <w:r w:rsidR="008F674D" w:rsidRPr="008F674D">
        <w:rPr>
          <w:rFonts w:ascii="Verdana" w:hAnsi="Verdana"/>
          <w:lang w:val="en-US"/>
        </w:rPr>
        <w:t xml:space="preserve"> surveying inspection</w:t>
      </w:r>
      <w:r w:rsidR="008F674D">
        <w:rPr>
          <w:rFonts w:ascii="Verdana" w:hAnsi="Verdana" w:cs="GothicE"/>
          <w:lang w:val="en-US"/>
        </w:rPr>
        <w:t xml:space="preserve">, </w:t>
      </w:r>
      <w:r w:rsidR="00DC5139">
        <w:rPr>
          <w:rFonts w:ascii="Verdana" w:hAnsi="Verdana" w:cs="GothicE"/>
          <w:lang w:val="en-US"/>
        </w:rPr>
        <w:t>a</w:t>
      </w:r>
      <w:r w:rsidRPr="00AE3DAE">
        <w:rPr>
          <w:rFonts w:ascii="Verdana" w:hAnsi="Verdana" w:cs="GothicE"/>
          <w:lang w:val="en-US"/>
        </w:rPr>
        <w:t xml:space="preserve">nalysis and </w:t>
      </w:r>
      <w:r w:rsidR="00DC5139">
        <w:rPr>
          <w:rFonts w:ascii="Verdana" w:hAnsi="Verdana" w:cs="GothicE"/>
          <w:lang w:val="en-US"/>
        </w:rPr>
        <w:t>d</w:t>
      </w:r>
      <w:r w:rsidR="00670E11">
        <w:rPr>
          <w:rFonts w:ascii="Verdana" w:hAnsi="Verdana" w:cs="GothicE"/>
          <w:lang w:val="en-US"/>
        </w:rPr>
        <w:t>evelopment for</w:t>
      </w:r>
      <w:r w:rsidRPr="00AE3DAE">
        <w:rPr>
          <w:rFonts w:ascii="Verdana" w:hAnsi="Verdana" w:cs="GothicE"/>
          <w:lang w:val="en-US"/>
        </w:rPr>
        <w:t xml:space="preserve"> alternative proposals to the </w:t>
      </w:r>
      <w:proofErr w:type="spellStart"/>
      <w:r w:rsidRPr="00AE3DAE">
        <w:rPr>
          <w:rFonts w:ascii="Verdana" w:hAnsi="Verdana" w:cs="GothicE"/>
          <w:lang w:val="en-US"/>
        </w:rPr>
        <w:t>Project</w:t>
      </w:r>
      <w:proofErr w:type="gramStart"/>
      <w:r w:rsidR="00702EA9">
        <w:rPr>
          <w:rFonts w:ascii="Verdana" w:hAnsi="Verdana" w:cs="GothicE"/>
          <w:lang w:val="en-US"/>
        </w:rPr>
        <w:t>,</w:t>
      </w:r>
      <w:r w:rsidR="00702EA9" w:rsidRPr="00702EA9">
        <w:rPr>
          <w:rFonts w:ascii="Verdana" w:hAnsi="Verdana" w:cs="GothicE"/>
          <w:lang w:val="en-US"/>
        </w:rPr>
        <w:t>Post</w:t>
      </w:r>
      <w:proofErr w:type="spellEnd"/>
      <w:proofErr w:type="gramEnd"/>
      <w:r w:rsidR="00702EA9" w:rsidRPr="00702EA9">
        <w:rPr>
          <w:rFonts w:ascii="Verdana" w:hAnsi="Verdana" w:cs="GothicE"/>
          <w:lang w:val="en-US"/>
        </w:rPr>
        <w:t xml:space="preserve"> Construction As-Built</w:t>
      </w:r>
      <w:r w:rsidR="00702EA9" w:rsidRPr="00702EA9">
        <w:rPr>
          <w:rStyle w:val="apple-converted-space"/>
          <w:rFonts w:ascii="Arial" w:hAnsi="Arial" w:cs="Arial"/>
          <w:color w:val="565E62"/>
          <w:sz w:val="20"/>
          <w:szCs w:val="20"/>
          <w:shd w:val="clear" w:color="auto" w:fill="FFFFFF"/>
          <w:lang w:val="en-US"/>
        </w:rPr>
        <w:t> </w:t>
      </w:r>
      <w:r w:rsidRPr="00AE3DAE">
        <w:rPr>
          <w:rFonts w:ascii="Verdana" w:hAnsi="Verdana" w:cs="GothicE"/>
          <w:lang w:val="en-US"/>
        </w:rPr>
        <w:t>. In the following works</w:t>
      </w:r>
      <w:r w:rsidR="00AE3DAE">
        <w:rPr>
          <w:rFonts w:ascii="Verdana" w:hAnsi="Verdana" w:cs="GothicE"/>
          <w:lang w:val="en-US"/>
        </w:rPr>
        <w:t>:</w:t>
      </w:r>
    </w:p>
    <w:p w:rsidR="00697932" w:rsidRPr="00697932" w:rsidRDefault="00DC5139" w:rsidP="00136045">
      <w:pPr>
        <w:pStyle w:val="ListParagraph"/>
        <w:numPr>
          <w:ilvl w:val="0"/>
          <w:numId w:val="1"/>
        </w:numPr>
        <w:tabs>
          <w:tab w:val="left" w:pos="8080"/>
        </w:tabs>
        <w:ind w:left="426" w:right="-427" w:hanging="425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Power supply reinforcement in </w:t>
      </w:r>
      <w:proofErr w:type="spellStart"/>
      <w:r w:rsidR="00697932" w:rsidRPr="00697932">
        <w:rPr>
          <w:rFonts w:ascii="Verdana" w:hAnsi="Verdana"/>
          <w:lang w:val="en-US"/>
        </w:rPr>
        <w:t>Bemposta</w:t>
      </w:r>
      <w:proofErr w:type="spellEnd"/>
      <w:r w:rsidR="00697932" w:rsidRPr="00697932">
        <w:rPr>
          <w:rFonts w:ascii="Verdana" w:hAnsi="Verdana"/>
          <w:lang w:val="en-US"/>
        </w:rPr>
        <w:t xml:space="preserve"> , Portugal - Hydroelectric </w:t>
      </w:r>
      <w:r w:rsidR="00CE5D07">
        <w:rPr>
          <w:rFonts w:ascii="Verdana" w:hAnsi="Verdana"/>
          <w:lang w:val="en-US"/>
        </w:rPr>
        <w:t>e</w:t>
      </w:r>
      <w:r w:rsidR="00697932" w:rsidRPr="00697932">
        <w:rPr>
          <w:rFonts w:ascii="Verdana" w:hAnsi="Verdana"/>
          <w:lang w:val="en-US"/>
        </w:rPr>
        <w:t xml:space="preserve">xploitation of </w:t>
      </w:r>
      <w:r w:rsidR="00CE5D07">
        <w:rPr>
          <w:rFonts w:ascii="Verdana" w:hAnsi="Verdana"/>
          <w:lang w:val="en-US"/>
        </w:rPr>
        <w:t>i</w:t>
      </w:r>
      <w:r w:rsidR="00697932" w:rsidRPr="00697932">
        <w:rPr>
          <w:rFonts w:ascii="Verdana" w:hAnsi="Verdana"/>
          <w:lang w:val="en-US"/>
        </w:rPr>
        <w:t xml:space="preserve">nternational Douro, EDP </w:t>
      </w:r>
      <w:proofErr w:type="spellStart"/>
      <w:r w:rsidR="00697932" w:rsidRPr="00697932">
        <w:rPr>
          <w:rFonts w:ascii="Verdana" w:hAnsi="Verdana"/>
          <w:lang w:val="en-US"/>
        </w:rPr>
        <w:t>Gestão</w:t>
      </w:r>
      <w:proofErr w:type="spellEnd"/>
      <w:r w:rsidR="00697932" w:rsidRPr="00697932">
        <w:rPr>
          <w:rFonts w:ascii="Verdana" w:hAnsi="Verdana"/>
          <w:lang w:val="en-US"/>
        </w:rPr>
        <w:t xml:space="preserve"> </w:t>
      </w:r>
      <w:proofErr w:type="spellStart"/>
      <w:r w:rsidR="00697932" w:rsidRPr="00697932">
        <w:rPr>
          <w:rFonts w:ascii="Verdana" w:hAnsi="Verdana"/>
          <w:lang w:val="en-US"/>
        </w:rPr>
        <w:t>Produção</w:t>
      </w:r>
      <w:proofErr w:type="spellEnd"/>
      <w:r w:rsidR="00697932" w:rsidRPr="00697932">
        <w:rPr>
          <w:rFonts w:ascii="Verdana" w:hAnsi="Verdana"/>
          <w:lang w:val="en-US"/>
        </w:rPr>
        <w:t xml:space="preserve"> de </w:t>
      </w:r>
      <w:proofErr w:type="spellStart"/>
      <w:r w:rsidR="00697932" w:rsidRPr="00697932">
        <w:rPr>
          <w:rFonts w:ascii="Verdana" w:hAnsi="Verdana"/>
          <w:lang w:val="en-US"/>
        </w:rPr>
        <w:t>Energia</w:t>
      </w:r>
      <w:proofErr w:type="spellEnd"/>
      <w:r w:rsidR="00697932" w:rsidRPr="00697932">
        <w:rPr>
          <w:rFonts w:ascii="Verdana" w:hAnsi="Verdana"/>
          <w:lang w:val="en-US"/>
        </w:rPr>
        <w:t xml:space="preserve"> SA - </w:t>
      </w:r>
      <w:r>
        <w:rPr>
          <w:rFonts w:ascii="Verdana" w:hAnsi="Verdana"/>
          <w:lang w:val="en-US"/>
        </w:rPr>
        <w:t>From</w:t>
      </w:r>
      <w:r w:rsidRPr="00697932">
        <w:rPr>
          <w:rFonts w:ascii="Verdana" w:hAnsi="Verdana"/>
          <w:lang w:val="en-US"/>
        </w:rPr>
        <w:t xml:space="preserve"> </w:t>
      </w:r>
      <w:r w:rsidR="00697932" w:rsidRPr="00697932">
        <w:rPr>
          <w:rFonts w:ascii="Verdana" w:hAnsi="Verdana"/>
          <w:lang w:val="en-US"/>
        </w:rPr>
        <w:t>2008 to 2011</w:t>
      </w:r>
      <w:r w:rsidR="00A26008">
        <w:rPr>
          <w:rFonts w:ascii="Verdana" w:hAnsi="Verdana"/>
          <w:lang w:val="en-US"/>
        </w:rPr>
        <w:t>;</w:t>
      </w:r>
    </w:p>
    <w:p w:rsidR="00697932" w:rsidRPr="00697932" w:rsidRDefault="00697932" w:rsidP="00136045">
      <w:pPr>
        <w:pStyle w:val="ListParagraph"/>
        <w:numPr>
          <w:ilvl w:val="0"/>
          <w:numId w:val="1"/>
        </w:numPr>
        <w:tabs>
          <w:tab w:val="left" w:pos="8080"/>
        </w:tabs>
        <w:ind w:left="426" w:right="-427" w:hanging="425"/>
        <w:rPr>
          <w:rFonts w:ascii="Verdana" w:hAnsi="Verdana"/>
          <w:lang w:val="en-US"/>
        </w:rPr>
      </w:pPr>
      <w:r w:rsidRPr="00697932">
        <w:rPr>
          <w:rFonts w:ascii="Verdana" w:hAnsi="Verdana"/>
          <w:lang w:val="en-US"/>
        </w:rPr>
        <w:t xml:space="preserve">Douro’s </w:t>
      </w:r>
      <w:r w:rsidR="00CE5D07">
        <w:rPr>
          <w:rFonts w:ascii="Verdana" w:hAnsi="Verdana"/>
          <w:lang w:val="en-US"/>
        </w:rPr>
        <w:t>r</w:t>
      </w:r>
      <w:r w:rsidRPr="00697932">
        <w:rPr>
          <w:rFonts w:ascii="Verdana" w:hAnsi="Verdana"/>
          <w:lang w:val="en-US"/>
        </w:rPr>
        <w:t xml:space="preserve">ail </w:t>
      </w:r>
      <w:r w:rsidR="00CE5D07">
        <w:rPr>
          <w:rFonts w:ascii="Verdana" w:hAnsi="Verdana"/>
          <w:lang w:val="en-US"/>
        </w:rPr>
        <w:t>l</w:t>
      </w:r>
      <w:r w:rsidRPr="00697932">
        <w:rPr>
          <w:rFonts w:ascii="Verdana" w:hAnsi="Verdana"/>
          <w:lang w:val="en-US"/>
        </w:rPr>
        <w:t xml:space="preserve">ine </w:t>
      </w:r>
      <w:r w:rsidR="00CE5D07">
        <w:rPr>
          <w:rFonts w:ascii="Verdana" w:hAnsi="Verdana"/>
          <w:lang w:val="en-US"/>
        </w:rPr>
        <w:t>c</w:t>
      </w:r>
      <w:r w:rsidRPr="00697932">
        <w:rPr>
          <w:rFonts w:ascii="Verdana" w:hAnsi="Verdana"/>
          <w:lang w:val="en-US"/>
        </w:rPr>
        <w:t xml:space="preserve">ontract  - Section </w:t>
      </w:r>
      <w:r w:rsidR="00DC5139">
        <w:rPr>
          <w:rFonts w:ascii="Verdana" w:hAnsi="Verdana"/>
          <w:lang w:val="en-US"/>
        </w:rPr>
        <w:t xml:space="preserve">of </w:t>
      </w:r>
      <w:proofErr w:type="spellStart"/>
      <w:r w:rsidRPr="00697932">
        <w:rPr>
          <w:rFonts w:ascii="Verdana" w:hAnsi="Verdana"/>
          <w:lang w:val="en-US"/>
        </w:rPr>
        <w:t>Caíde</w:t>
      </w:r>
      <w:proofErr w:type="spellEnd"/>
      <w:r w:rsidRPr="00697932">
        <w:rPr>
          <w:rFonts w:ascii="Verdana" w:hAnsi="Verdana"/>
          <w:lang w:val="en-US"/>
        </w:rPr>
        <w:t xml:space="preserve"> - Marco - Suppression of </w:t>
      </w:r>
      <w:r w:rsidR="00CE5D07">
        <w:rPr>
          <w:rFonts w:ascii="Verdana" w:hAnsi="Verdana"/>
          <w:lang w:val="en-US"/>
        </w:rPr>
        <w:t>c</w:t>
      </w:r>
      <w:r w:rsidRPr="00697932">
        <w:rPr>
          <w:rFonts w:ascii="Verdana" w:hAnsi="Verdana"/>
          <w:lang w:val="en-US"/>
        </w:rPr>
        <w:t xml:space="preserve">rossing </w:t>
      </w:r>
      <w:r w:rsidR="00CE5D07">
        <w:rPr>
          <w:rFonts w:ascii="Verdana" w:hAnsi="Verdana"/>
          <w:lang w:val="en-US"/>
        </w:rPr>
        <w:t>l</w:t>
      </w:r>
      <w:r w:rsidRPr="00697932">
        <w:rPr>
          <w:rFonts w:ascii="Verdana" w:hAnsi="Verdana"/>
          <w:lang w:val="en-US"/>
        </w:rPr>
        <w:t xml:space="preserve">evel at Km 50 +274 and Construction of Underpass Road at km 50 +420 and </w:t>
      </w:r>
      <w:r w:rsidR="00A26008">
        <w:rPr>
          <w:rFonts w:ascii="Verdana" w:hAnsi="Verdana"/>
          <w:lang w:val="en-US"/>
        </w:rPr>
        <w:t xml:space="preserve">5 resets; </w:t>
      </w:r>
    </w:p>
    <w:p w:rsidR="00697932" w:rsidRPr="00697932" w:rsidRDefault="00697932" w:rsidP="00136045">
      <w:pPr>
        <w:pStyle w:val="ListParagraph"/>
        <w:numPr>
          <w:ilvl w:val="0"/>
          <w:numId w:val="1"/>
        </w:numPr>
        <w:tabs>
          <w:tab w:val="left" w:pos="8080"/>
        </w:tabs>
        <w:ind w:left="426" w:right="-427" w:hanging="425"/>
        <w:rPr>
          <w:rFonts w:ascii="Verdana" w:hAnsi="Verdana"/>
          <w:lang w:val="en-US"/>
        </w:rPr>
      </w:pPr>
      <w:r w:rsidRPr="00697932">
        <w:rPr>
          <w:rFonts w:ascii="Verdana" w:hAnsi="Verdana"/>
          <w:lang w:val="en-US"/>
        </w:rPr>
        <w:t xml:space="preserve">Contract for the </w:t>
      </w:r>
      <w:r w:rsidR="00CE5D07">
        <w:rPr>
          <w:rFonts w:ascii="Verdana" w:hAnsi="Verdana"/>
          <w:lang w:val="en-US"/>
        </w:rPr>
        <w:t>s</w:t>
      </w:r>
      <w:r w:rsidRPr="00697932">
        <w:rPr>
          <w:rFonts w:ascii="Verdana" w:hAnsi="Verdana"/>
          <w:lang w:val="en-US"/>
        </w:rPr>
        <w:t xml:space="preserve">uppression of the </w:t>
      </w:r>
      <w:r w:rsidR="00CE5D07">
        <w:rPr>
          <w:rFonts w:ascii="Verdana" w:hAnsi="Verdana"/>
          <w:lang w:val="en-US"/>
        </w:rPr>
        <w:t>l</w:t>
      </w:r>
      <w:r w:rsidRPr="00697932">
        <w:rPr>
          <w:rFonts w:ascii="Verdana" w:hAnsi="Verdana"/>
          <w:lang w:val="en-US"/>
        </w:rPr>
        <w:t xml:space="preserve">evel Crossings at Km 51 +951, 52 +797 and 55 +842 of the Douro’s </w:t>
      </w:r>
      <w:r w:rsidR="00CE5D07">
        <w:rPr>
          <w:rFonts w:ascii="Verdana" w:hAnsi="Verdana"/>
          <w:lang w:val="en-US"/>
        </w:rPr>
        <w:t>r</w:t>
      </w:r>
      <w:r w:rsidRPr="00697932">
        <w:rPr>
          <w:rFonts w:ascii="Verdana" w:hAnsi="Verdana"/>
          <w:lang w:val="en-US"/>
        </w:rPr>
        <w:t xml:space="preserve">ail </w:t>
      </w:r>
      <w:r w:rsidR="00CE5D07">
        <w:rPr>
          <w:rFonts w:ascii="Verdana" w:hAnsi="Verdana"/>
          <w:lang w:val="en-US"/>
        </w:rPr>
        <w:t>l</w:t>
      </w:r>
      <w:r w:rsidRPr="00697932">
        <w:rPr>
          <w:rFonts w:ascii="Verdana" w:hAnsi="Verdana"/>
          <w:lang w:val="en-US"/>
        </w:rPr>
        <w:t xml:space="preserve">ine and at Km 0 +793 </w:t>
      </w:r>
      <w:r w:rsidR="00DC5139">
        <w:rPr>
          <w:rFonts w:ascii="Verdana" w:hAnsi="Verdana"/>
          <w:lang w:val="en-US"/>
        </w:rPr>
        <w:t>of the</w:t>
      </w:r>
      <w:r w:rsidRPr="00697932">
        <w:rPr>
          <w:rFonts w:ascii="Verdana" w:hAnsi="Verdana"/>
          <w:lang w:val="en-US"/>
        </w:rPr>
        <w:t xml:space="preserve"> </w:t>
      </w:r>
      <w:proofErr w:type="spellStart"/>
      <w:r w:rsidRPr="00697932">
        <w:rPr>
          <w:rFonts w:ascii="Verdana" w:hAnsi="Verdana"/>
          <w:lang w:val="en-US"/>
        </w:rPr>
        <w:t>Tâmega’s</w:t>
      </w:r>
      <w:proofErr w:type="spellEnd"/>
      <w:r w:rsidRPr="00697932">
        <w:rPr>
          <w:rFonts w:ascii="Verdana" w:hAnsi="Verdana"/>
          <w:lang w:val="en-US"/>
        </w:rPr>
        <w:t xml:space="preserve"> rail Line.</w:t>
      </w:r>
    </w:p>
    <w:p w:rsidR="00697932" w:rsidRPr="00697932" w:rsidRDefault="00697932" w:rsidP="00136045">
      <w:pPr>
        <w:pStyle w:val="ListParagraph"/>
        <w:numPr>
          <w:ilvl w:val="0"/>
          <w:numId w:val="1"/>
        </w:numPr>
        <w:tabs>
          <w:tab w:val="left" w:pos="8080"/>
        </w:tabs>
        <w:ind w:left="426" w:right="-427" w:hanging="425"/>
        <w:rPr>
          <w:rFonts w:ascii="Verdana" w:hAnsi="Verdana"/>
          <w:lang w:val="en-US"/>
        </w:rPr>
      </w:pPr>
      <w:r w:rsidRPr="00697932">
        <w:rPr>
          <w:rFonts w:ascii="Verdana" w:hAnsi="Verdana"/>
          <w:lang w:val="en-US"/>
        </w:rPr>
        <w:t>Several topographical and architectural surveys for</w:t>
      </w:r>
      <w:r w:rsidR="00A067EE">
        <w:rPr>
          <w:rFonts w:ascii="Verdana" w:hAnsi="Verdana"/>
          <w:lang w:val="en-US"/>
        </w:rPr>
        <w:t xml:space="preserve"> </w:t>
      </w:r>
      <w:del w:id="0" w:author="lp" w:date="2012-10-22T21:43:00Z">
        <w:r w:rsidRPr="00697932" w:rsidDel="00DC5139">
          <w:rPr>
            <w:rFonts w:ascii="Verdana" w:hAnsi="Verdana"/>
            <w:lang w:val="en-US"/>
          </w:rPr>
          <w:delText xml:space="preserve"> </w:delText>
        </w:r>
      </w:del>
      <w:r w:rsidR="00A26008">
        <w:rPr>
          <w:rFonts w:ascii="Verdana" w:hAnsi="Verdana"/>
          <w:lang w:val="en-US"/>
        </w:rPr>
        <w:t xml:space="preserve"> </w:t>
      </w:r>
      <w:proofErr w:type="spellStart"/>
      <w:r w:rsidR="00DC5139">
        <w:rPr>
          <w:rFonts w:ascii="Verdana" w:hAnsi="Verdana"/>
          <w:lang w:val="en-US"/>
        </w:rPr>
        <w:t>Banco</w:t>
      </w:r>
      <w:proofErr w:type="spellEnd"/>
      <w:r w:rsidR="00DC5139">
        <w:rPr>
          <w:rFonts w:ascii="Verdana" w:hAnsi="Verdana"/>
          <w:lang w:val="en-US"/>
        </w:rPr>
        <w:t xml:space="preserve"> Popular</w:t>
      </w:r>
      <w:r w:rsidR="00A26008">
        <w:rPr>
          <w:rFonts w:ascii="Verdana" w:hAnsi="Verdana"/>
          <w:lang w:val="en-US"/>
        </w:rPr>
        <w:t>;</w:t>
      </w:r>
    </w:p>
    <w:p w:rsidR="00697932" w:rsidRPr="00697932" w:rsidRDefault="00697932" w:rsidP="00136045">
      <w:pPr>
        <w:pStyle w:val="ListParagraph"/>
        <w:numPr>
          <w:ilvl w:val="0"/>
          <w:numId w:val="1"/>
        </w:numPr>
        <w:tabs>
          <w:tab w:val="left" w:pos="8080"/>
        </w:tabs>
        <w:ind w:left="426" w:right="-427" w:hanging="425"/>
        <w:rPr>
          <w:rFonts w:ascii="Verdana" w:hAnsi="Verdana"/>
          <w:lang w:val="en-US"/>
        </w:rPr>
      </w:pPr>
      <w:r w:rsidRPr="00697932">
        <w:rPr>
          <w:rFonts w:ascii="Verdana" w:hAnsi="Verdana"/>
          <w:lang w:val="en-US"/>
        </w:rPr>
        <w:t xml:space="preserve">Project Management for IKEA </w:t>
      </w:r>
      <w:r w:rsidR="009214D7">
        <w:rPr>
          <w:rFonts w:ascii="Verdana" w:hAnsi="Verdana"/>
          <w:lang w:val="en-US"/>
        </w:rPr>
        <w:t xml:space="preserve">store in </w:t>
      </w:r>
      <w:proofErr w:type="spellStart"/>
      <w:r w:rsidR="009214D7">
        <w:rPr>
          <w:rFonts w:ascii="Verdana" w:hAnsi="Verdana"/>
          <w:lang w:val="en-US"/>
        </w:rPr>
        <w:t>Loures</w:t>
      </w:r>
      <w:proofErr w:type="spellEnd"/>
      <w:r w:rsidR="009214D7">
        <w:rPr>
          <w:rFonts w:ascii="Verdana" w:hAnsi="Verdana"/>
          <w:lang w:val="en-US"/>
        </w:rPr>
        <w:t>, IKEA</w:t>
      </w:r>
      <w:r w:rsidR="00A26008">
        <w:rPr>
          <w:rFonts w:ascii="Verdana" w:hAnsi="Verdana"/>
          <w:lang w:val="en-US"/>
        </w:rPr>
        <w:t>;</w:t>
      </w:r>
    </w:p>
    <w:p w:rsidR="00697932" w:rsidRPr="00697932" w:rsidRDefault="00697932" w:rsidP="00136045">
      <w:pPr>
        <w:pStyle w:val="ListParagraph"/>
        <w:numPr>
          <w:ilvl w:val="0"/>
          <w:numId w:val="1"/>
        </w:numPr>
        <w:tabs>
          <w:tab w:val="left" w:pos="8080"/>
        </w:tabs>
        <w:ind w:left="426" w:right="-427" w:hanging="425"/>
        <w:rPr>
          <w:rFonts w:ascii="Verdana" w:hAnsi="Verdana"/>
          <w:lang w:val="en-US"/>
        </w:rPr>
      </w:pPr>
      <w:r w:rsidRPr="00697932">
        <w:rPr>
          <w:rFonts w:ascii="Verdana" w:hAnsi="Verdana"/>
          <w:lang w:val="en-US"/>
        </w:rPr>
        <w:t xml:space="preserve">Project </w:t>
      </w:r>
      <w:r w:rsidR="00DC5139">
        <w:rPr>
          <w:rFonts w:ascii="Verdana" w:hAnsi="Verdana"/>
          <w:lang w:val="en-US"/>
        </w:rPr>
        <w:t>d</w:t>
      </w:r>
      <w:r w:rsidRPr="00697932">
        <w:rPr>
          <w:rFonts w:ascii="Verdana" w:hAnsi="Verdana"/>
          <w:lang w:val="en-US"/>
        </w:rPr>
        <w:t xml:space="preserve">esign monitoring, </w:t>
      </w:r>
      <w:r w:rsidR="00DC5139">
        <w:rPr>
          <w:rFonts w:ascii="Verdana" w:hAnsi="Verdana"/>
          <w:lang w:val="en-US"/>
        </w:rPr>
        <w:t>o</w:t>
      </w:r>
      <w:r w:rsidRPr="00697932">
        <w:rPr>
          <w:rFonts w:ascii="Verdana" w:hAnsi="Verdana"/>
          <w:lang w:val="en-US"/>
        </w:rPr>
        <w:t xml:space="preserve">versight, </w:t>
      </w:r>
      <w:r w:rsidR="00DC5139">
        <w:rPr>
          <w:rFonts w:ascii="Verdana" w:hAnsi="Verdana"/>
          <w:lang w:val="en-US"/>
        </w:rPr>
        <w:t>q</w:t>
      </w:r>
      <w:r w:rsidRPr="00697932">
        <w:rPr>
          <w:rFonts w:ascii="Verdana" w:hAnsi="Verdana"/>
          <w:lang w:val="en-US"/>
        </w:rPr>
        <w:t xml:space="preserve">uality </w:t>
      </w:r>
      <w:r w:rsidR="00DC5139">
        <w:rPr>
          <w:rFonts w:ascii="Verdana" w:hAnsi="Verdana"/>
          <w:lang w:val="en-US"/>
        </w:rPr>
        <w:t>m</w:t>
      </w:r>
      <w:r w:rsidRPr="00697932">
        <w:rPr>
          <w:rFonts w:ascii="Verdana" w:hAnsi="Verdana"/>
          <w:lang w:val="en-US"/>
        </w:rPr>
        <w:t xml:space="preserve">anagement and </w:t>
      </w:r>
      <w:r w:rsidR="00DC5139">
        <w:rPr>
          <w:rFonts w:ascii="Verdana" w:hAnsi="Verdana"/>
          <w:lang w:val="en-US"/>
        </w:rPr>
        <w:t>s</w:t>
      </w:r>
      <w:r w:rsidRPr="00697932">
        <w:rPr>
          <w:rFonts w:ascii="Verdana" w:hAnsi="Verdana"/>
          <w:lang w:val="en-US"/>
        </w:rPr>
        <w:t xml:space="preserve">afety </w:t>
      </w:r>
      <w:r w:rsidR="00812CDB">
        <w:rPr>
          <w:rFonts w:ascii="Verdana" w:hAnsi="Verdana"/>
          <w:lang w:val="en-US"/>
        </w:rPr>
        <w:t>AAAQE4REE3E3AAAAQE4REE3E3A4</w:t>
      </w:r>
      <w:r w:rsidR="00A04155">
        <w:rPr>
          <w:rFonts w:ascii="Verdana" w:hAnsi="Verdana"/>
          <w:lang w:val="en-US"/>
        </w:rPr>
        <w:t>A</w:t>
      </w:r>
      <w:r w:rsidR="00DC5139">
        <w:rPr>
          <w:rFonts w:ascii="Verdana" w:hAnsi="Verdana"/>
          <w:lang w:val="en-US"/>
        </w:rPr>
        <w:t>c</w:t>
      </w:r>
      <w:r w:rsidRPr="00697932">
        <w:rPr>
          <w:rFonts w:ascii="Verdana" w:hAnsi="Verdana"/>
          <w:lang w:val="en-US"/>
        </w:rPr>
        <w:t>oordination of</w:t>
      </w:r>
      <w:r w:rsidR="00DC5139">
        <w:rPr>
          <w:rFonts w:ascii="Verdana" w:hAnsi="Verdana"/>
          <w:lang w:val="en-US"/>
        </w:rPr>
        <w:t xml:space="preserve"> the</w:t>
      </w:r>
      <w:r w:rsidRPr="00697932">
        <w:rPr>
          <w:rFonts w:ascii="Verdana" w:hAnsi="Verdana"/>
          <w:lang w:val="en-US"/>
        </w:rPr>
        <w:t xml:space="preserve"> </w:t>
      </w:r>
      <w:r w:rsidR="00DC5139">
        <w:rPr>
          <w:rFonts w:ascii="Verdana" w:hAnsi="Verdana"/>
          <w:lang w:val="en-US"/>
        </w:rPr>
        <w:t>c</w:t>
      </w:r>
      <w:r w:rsidRPr="00697932">
        <w:rPr>
          <w:rFonts w:ascii="Verdana" w:hAnsi="Verdana"/>
          <w:lang w:val="en-US"/>
        </w:rPr>
        <w:t xml:space="preserve">ontract for the </w:t>
      </w:r>
      <w:r w:rsidR="00036BD0">
        <w:rPr>
          <w:rFonts w:ascii="Verdana" w:hAnsi="Verdana"/>
          <w:lang w:val="en-US"/>
        </w:rPr>
        <w:t>i</w:t>
      </w:r>
      <w:r w:rsidRPr="00697932">
        <w:rPr>
          <w:rFonts w:ascii="Verdana" w:hAnsi="Verdana"/>
          <w:lang w:val="en-US"/>
        </w:rPr>
        <w:t xml:space="preserve">mplementation of AGRA II WWTP, </w:t>
      </w:r>
      <w:proofErr w:type="gramStart"/>
      <w:r w:rsidRPr="00697932">
        <w:rPr>
          <w:rFonts w:ascii="Verdana" w:hAnsi="Verdana"/>
          <w:lang w:val="en-US"/>
        </w:rPr>
        <w:t xml:space="preserve">for </w:t>
      </w:r>
      <w:ins w:id="1" w:author="mazevedo" w:date="2012-10-23T13:14:00Z">
        <w:r w:rsidR="005A636E">
          <w:rPr>
            <w:rFonts w:ascii="Verdana" w:hAnsi="Verdana"/>
            <w:lang w:val="en-US"/>
          </w:rPr>
          <w:t xml:space="preserve"> </w:t>
        </w:r>
      </w:ins>
      <w:proofErr w:type="spellStart"/>
      <w:r w:rsidR="00036BD0">
        <w:rPr>
          <w:rFonts w:ascii="Verdana" w:hAnsi="Verdana"/>
          <w:lang w:val="en-US"/>
        </w:rPr>
        <w:t>Águas</w:t>
      </w:r>
      <w:proofErr w:type="spellEnd"/>
      <w:proofErr w:type="gramEnd"/>
      <w:r w:rsidR="00036BD0">
        <w:rPr>
          <w:rFonts w:ascii="Verdana" w:hAnsi="Verdana"/>
          <w:lang w:val="en-US"/>
        </w:rPr>
        <w:t xml:space="preserve"> do Ave, SA.</w:t>
      </w:r>
    </w:p>
    <w:p w:rsidR="00697932" w:rsidRPr="00697932" w:rsidRDefault="00697932" w:rsidP="00136045">
      <w:pPr>
        <w:pStyle w:val="ListParagraph"/>
        <w:numPr>
          <w:ilvl w:val="0"/>
          <w:numId w:val="1"/>
        </w:numPr>
        <w:tabs>
          <w:tab w:val="left" w:pos="8080"/>
        </w:tabs>
        <w:ind w:left="426" w:right="-427" w:hanging="425"/>
        <w:rPr>
          <w:rFonts w:ascii="Verdana" w:hAnsi="Verdana"/>
          <w:lang w:val="en-US"/>
        </w:rPr>
      </w:pPr>
      <w:r w:rsidRPr="00697932">
        <w:rPr>
          <w:rFonts w:ascii="Verdana" w:hAnsi="Verdana"/>
          <w:lang w:val="en-US"/>
        </w:rPr>
        <w:t xml:space="preserve">Contract for the </w:t>
      </w:r>
      <w:r w:rsidR="00036BD0">
        <w:rPr>
          <w:rFonts w:ascii="Verdana" w:hAnsi="Verdana"/>
          <w:lang w:val="en-US"/>
        </w:rPr>
        <w:t>i</w:t>
      </w:r>
      <w:r w:rsidRPr="00697932">
        <w:rPr>
          <w:rFonts w:ascii="Verdana" w:hAnsi="Verdana"/>
          <w:lang w:val="en-US"/>
        </w:rPr>
        <w:t xml:space="preserve">mplementation of </w:t>
      </w:r>
      <w:r w:rsidR="00036BD0">
        <w:rPr>
          <w:rFonts w:ascii="Verdana" w:hAnsi="Verdana"/>
          <w:lang w:val="en-US"/>
        </w:rPr>
        <w:t xml:space="preserve">the </w:t>
      </w:r>
      <w:r w:rsidRPr="00697932">
        <w:rPr>
          <w:rFonts w:ascii="Verdana" w:hAnsi="Verdana"/>
          <w:lang w:val="en-US"/>
        </w:rPr>
        <w:t>WWTP</w:t>
      </w:r>
      <w:r w:rsidR="00036BD0">
        <w:rPr>
          <w:rFonts w:ascii="Verdana" w:hAnsi="Verdana"/>
          <w:lang w:val="en-US"/>
        </w:rPr>
        <w:t xml:space="preserve"> of </w:t>
      </w:r>
      <w:proofErr w:type="spellStart"/>
      <w:r w:rsidR="00036BD0" w:rsidRPr="00697932">
        <w:rPr>
          <w:rFonts w:ascii="Verdana" w:hAnsi="Verdana"/>
          <w:lang w:val="en-US"/>
        </w:rPr>
        <w:t>Serzedelo</w:t>
      </w:r>
      <w:proofErr w:type="spellEnd"/>
      <w:r w:rsidR="00036BD0" w:rsidRPr="00697932">
        <w:rPr>
          <w:rFonts w:ascii="Verdana" w:hAnsi="Verdana"/>
          <w:lang w:val="en-US"/>
        </w:rPr>
        <w:t xml:space="preserve"> II</w:t>
      </w:r>
      <w:r w:rsidR="00036BD0">
        <w:rPr>
          <w:rFonts w:ascii="Verdana" w:hAnsi="Verdana"/>
          <w:lang w:val="en-US"/>
        </w:rPr>
        <w:t>,</w:t>
      </w:r>
      <w:r w:rsidRPr="00697932">
        <w:rPr>
          <w:rFonts w:ascii="Verdana" w:hAnsi="Verdana"/>
          <w:lang w:val="en-US"/>
        </w:rPr>
        <w:t xml:space="preserve"> </w:t>
      </w:r>
      <w:r w:rsidR="00036BD0">
        <w:rPr>
          <w:rFonts w:ascii="Verdana" w:hAnsi="Verdana"/>
          <w:lang w:val="en-US"/>
        </w:rPr>
        <w:t>for</w:t>
      </w:r>
      <w:r w:rsidRPr="00697932">
        <w:rPr>
          <w:rFonts w:ascii="Verdana" w:hAnsi="Verdana"/>
          <w:lang w:val="en-US"/>
        </w:rPr>
        <w:t xml:space="preserve"> </w:t>
      </w:r>
      <w:proofErr w:type="spellStart"/>
      <w:r w:rsidR="009214D7">
        <w:rPr>
          <w:rFonts w:ascii="Verdana" w:hAnsi="Verdana"/>
          <w:lang w:val="en-US"/>
        </w:rPr>
        <w:t>águas</w:t>
      </w:r>
      <w:proofErr w:type="spellEnd"/>
      <w:r w:rsidR="009214D7">
        <w:rPr>
          <w:rFonts w:ascii="Verdana" w:hAnsi="Verdana"/>
          <w:lang w:val="en-US"/>
        </w:rPr>
        <w:t xml:space="preserve"> do Ave, Sa</w:t>
      </w:r>
    </w:p>
    <w:p w:rsidR="00697932" w:rsidRPr="00697932" w:rsidRDefault="00697932" w:rsidP="00136045">
      <w:pPr>
        <w:pStyle w:val="ListParagraph"/>
        <w:numPr>
          <w:ilvl w:val="0"/>
          <w:numId w:val="1"/>
        </w:numPr>
        <w:tabs>
          <w:tab w:val="left" w:pos="8080"/>
        </w:tabs>
        <w:ind w:left="426" w:right="-427" w:hanging="425"/>
        <w:rPr>
          <w:rFonts w:ascii="Verdana" w:hAnsi="Verdana"/>
          <w:lang w:val="en-US"/>
        </w:rPr>
      </w:pPr>
      <w:r w:rsidRPr="00697932">
        <w:rPr>
          <w:rFonts w:ascii="Verdana" w:hAnsi="Verdana"/>
          <w:lang w:val="en-US"/>
        </w:rPr>
        <w:t xml:space="preserve">Subsystem for </w:t>
      </w:r>
      <w:r w:rsidR="00036BD0">
        <w:rPr>
          <w:rFonts w:ascii="Verdana" w:hAnsi="Verdana"/>
          <w:lang w:val="en-US"/>
        </w:rPr>
        <w:t xml:space="preserve">the </w:t>
      </w:r>
      <w:r w:rsidRPr="00697932">
        <w:rPr>
          <w:rFonts w:ascii="Verdana" w:hAnsi="Verdana"/>
          <w:lang w:val="en-US"/>
        </w:rPr>
        <w:t xml:space="preserve">water supply </w:t>
      </w:r>
      <w:r w:rsidR="00036BD0">
        <w:rPr>
          <w:rFonts w:ascii="Verdana" w:hAnsi="Verdana"/>
          <w:lang w:val="en-US"/>
        </w:rPr>
        <w:t xml:space="preserve">of </w:t>
      </w:r>
      <w:proofErr w:type="spellStart"/>
      <w:r w:rsidR="00036BD0">
        <w:rPr>
          <w:rFonts w:ascii="Verdana" w:hAnsi="Verdana"/>
          <w:lang w:val="en-US"/>
        </w:rPr>
        <w:t>S.Jorge</w:t>
      </w:r>
      <w:proofErr w:type="spellEnd"/>
      <w:r w:rsidR="00036BD0">
        <w:rPr>
          <w:rFonts w:ascii="Verdana" w:hAnsi="Verdana"/>
          <w:lang w:val="en-US"/>
        </w:rPr>
        <w:t xml:space="preserve"> </w:t>
      </w:r>
      <w:r w:rsidRPr="00697932">
        <w:rPr>
          <w:rFonts w:ascii="Verdana" w:hAnsi="Verdana"/>
          <w:lang w:val="en-US"/>
        </w:rPr>
        <w:t>(Lot1, 2, 3)</w:t>
      </w:r>
      <w:r w:rsidR="00036BD0">
        <w:rPr>
          <w:rFonts w:ascii="Verdana" w:hAnsi="Verdana"/>
          <w:lang w:val="en-US"/>
        </w:rPr>
        <w:t>,</w:t>
      </w:r>
      <w:r w:rsidRPr="00697932">
        <w:rPr>
          <w:rFonts w:ascii="Verdana" w:hAnsi="Verdana"/>
          <w:lang w:val="en-US"/>
        </w:rPr>
        <w:t xml:space="preserve"> for</w:t>
      </w:r>
      <w:r w:rsidR="009214D7">
        <w:rPr>
          <w:rFonts w:ascii="Verdana" w:hAnsi="Verdana"/>
          <w:lang w:val="en-US"/>
        </w:rPr>
        <w:t xml:space="preserve"> </w:t>
      </w:r>
      <w:proofErr w:type="spellStart"/>
      <w:r w:rsidR="00036BD0">
        <w:rPr>
          <w:rFonts w:ascii="Verdana" w:hAnsi="Verdana"/>
          <w:lang w:val="en-US"/>
        </w:rPr>
        <w:t>Águas</w:t>
      </w:r>
      <w:proofErr w:type="spellEnd"/>
      <w:r w:rsidR="00036BD0">
        <w:rPr>
          <w:rFonts w:ascii="Verdana" w:hAnsi="Verdana"/>
          <w:lang w:val="en-US"/>
        </w:rPr>
        <w:t xml:space="preserve"> do Minho e Lima</w:t>
      </w:r>
      <w:r w:rsidRPr="00697932">
        <w:rPr>
          <w:rFonts w:ascii="Verdana" w:hAnsi="Verdana"/>
          <w:lang w:val="en-US"/>
        </w:rPr>
        <w:t>.</w:t>
      </w:r>
    </w:p>
    <w:p w:rsidR="00697932" w:rsidRPr="00697932" w:rsidRDefault="00697932" w:rsidP="00136045">
      <w:pPr>
        <w:pStyle w:val="ListParagraph"/>
        <w:numPr>
          <w:ilvl w:val="0"/>
          <w:numId w:val="1"/>
        </w:numPr>
        <w:tabs>
          <w:tab w:val="left" w:pos="8080"/>
        </w:tabs>
        <w:ind w:left="426" w:right="-427" w:hanging="425"/>
        <w:rPr>
          <w:rFonts w:ascii="Verdana" w:hAnsi="Verdana"/>
          <w:lang w:val="en-US"/>
        </w:rPr>
      </w:pPr>
      <w:r w:rsidRPr="00697932">
        <w:rPr>
          <w:rFonts w:ascii="Verdana" w:hAnsi="Verdana"/>
          <w:lang w:val="en-US"/>
        </w:rPr>
        <w:lastRenderedPageBreak/>
        <w:t xml:space="preserve">Several architectural and topographic surveys for </w:t>
      </w:r>
      <w:r w:rsidR="00036BD0">
        <w:rPr>
          <w:rFonts w:ascii="Verdana" w:hAnsi="Verdana"/>
          <w:lang w:val="en-US"/>
        </w:rPr>
        <w:t xml:space="preserve">a </w:t>
      </w:r>
      <w:r w:rsidRPr="00697932">
        <w:rPr>
          <w:rFonts w:ascii="Verdana" w:hAnsi="Verdana"/>
          <w:lang w:val="en-US"/>
        </w:rPr>
        <w:t>future location of food stores, LIDL &amp; Cia;</w:t>
      </w:r>
    </w:p>
    <w:p w:rsidR="00A26008" w:rsidRDefault="00697932" w:rsidP="00A26008">
      <w:pPr>
        <w:pStyle w:val="ListParagraph"/>
        <w:numPr>
          <w:ilvl w:val="0"/>
          <w:numId w:val="1"/>
        </w:numPr>
        <w:tabs>
          <w:tab w:val="left" w:pos="8080"/>
        </w:tabs>
        <w:ind w:left="426" w:right="-427" w:hanging="425"/>
        <w:rPr>
          <w:rFonts w:ascii="Verdana" w:hAnsi="Verdana"/>
          <w:lang w:val="en-US"/>
        </w:rPr>
      </w:pPr>
      <w:r w:rsidRPr="00697932">
        <w:rPr>
          <w:rFonts w:ascii="Verdana" w:hAnsi="Verdana"/>
          <w:lang w:val="en-US"/>
        </w:rPr>
        <w:t xml:space="preserve">Water supply and reservoirs Connection between the reservoirs of </w:t>
      </w:r>
      <w:proofErr w:type="spellStart"/>
      <w:r w:rsidRPr="00697932">
        <w:rPr>
          <w:rFonts w:ascii="Verdana" w:hAnsi="Verdana"/>
          <w:lang w:val="en-US"/>
        </w:rPr>
        <w:t>Galegos</w:t>
      </w:r>
      <w:proofErr w:type="spellEnd"/>
      <w:r w:rsidRPr="00697932">
        <w:rPr>
          <w:rFonts w:ascii="Verdana" w:hAnsi="Verdana"/>
          <w:lang w:val="en-US"/>
        </w:rPr>
        <w:t xml:space="preserve"> and </w:t>
      </w:r>
      <w:r w:rsidR="000521CF" w:rsidRPr="00697932">
        <w:rPr>
          <w:rFonts w:ascii="Verdana" w:hAnsi="Verdana"/>
          <w:lang w:val="en-US"/>
        </w:rPr>
        <w:t>Oliveira,</w:t>
      </w:r>
      <w:r w:rsidR="00167D9B">
        <w:rPr>
          <w:rFonts w:ascii="Verdana" w:hAnsi="Verdana"/>
          <w:lang w:val="en-US"/>
        </w:rPr>
        <w:t xml:space="preserve"> </w:t>
      </w:r>
      <w:r w:rsidRPr="00697932">
        <w:rPr>
          <w:rFonts w:ascii="Verdana" w:hAnsi="Verdana"/>
          <w:lang w:val="en-US"/>
        </w:rPr>
        <w:t xml:space="preserve">Subsystem </w:t>
      </w:r>
      <w:r w:rsidR="00036BD0">
        <w:rPr>
          <w:rFonts w:ascii="Verdana" w:hAnsi="Verdana"/>
          <w:lang w:val="en-US"/>
        </w:rPr>
        <w:t xml:space="preserve">of </w:t>
      </w:r>
      <w:proofErr w:type="spellStart"/>
      <w:r w:rsidR="00036BD0">
        <w:rPr>
          <w:rFonts w:ascii="Verdana" w:hAnsi="Verdana"/>
          <w:lang w:val="en-US"/>
        </w:rPr>
        <w:t>Barcelos</w:t>
      </w:r>
      <w:proofErr w:type="spellEnd"/>
      <w:r w:rsidRPr="00697932">
        <w:rPr>
          <w:rFonts w:ascii="Verdana" w:hAnsi="Verdana"/>
          <w:lang w:val="en-US"/>
        </w:rPr>
        <w:t>-</w:t>
      </w:r>
      <w:r w:rsidRPr="00A26008">
        <w:rPr>
          <w:rFonts w:ascii="Verdana" w:hAnsi="Verdana"/>
          <w:lang w:val="en-US"/>
        </w:rPr>
        <w:t xml:space="preserve"> Mount </w:t>
      </w:r>
      <w:proofErr w:type="spellStart"/>
      <w:r w:rsidRPr="00A26008">
        <w:rPr>
          <w:rFonts w:ascii="Verdana" w:hAnsi="Verdana"/>
          <w:lang w:val="en-US"/>
        </w:rPr>
        <w:t>Fralães</w:t>
      </w:r>
      <w:proofErr w:type="spellEnd"/>
      <w:r w:rsidRPr="00A26008">
        <w:rPr>
          <w:rFonts w:ascii="Verdana" w:hAnsi="Verdana"/>
          <w:lang w:val="en-US"/>
        </w:rPr>
        <w:t xml:space="preserve"> Sector</w:t>
      </w:r>
      <w:r w:rsidR="00A26008">
        <w:rPr>
          <w:rFonts w:ascii="Verdana" w:hAnsi="Verdana"/>
          <w:lang w:val="en-US"/>
        </w:rPr>
        <w:t>;</w:t>
      </w:r>
    </w:p>
    <w:p w:rsidR="00697932" w:rsidRPr="00A26008" w:rsidRDefault="00A26008" w:rsidP="00A26008">
      <w:pPr>
        <w:pStyle w:val="ListParagraph"/>
        <w:numPr>
          <w:ilvl w:val="0"/>
          <w:numId w:val="1"/>
        </w:numPr>
        <w:tabs>
          <w:tab w:val="left" w:pos="8080"/>
        </w:tabs>
        <w:ind w:left="426" w:right="-427" w:hanging="425"/>
        <w:rPr>
          <w:rFonts w:ascii="Verdana" w:hAnsi="Verdana"/>
          <w:lang w:val="en-US"/>
        </w:rPr>
      </w:pPr>
      <w:r w:rsidRPr="00697932">
        <w:rPr>
          <w:rFonts w:ascii="Verdana" w:hAnsi="Verdana"/>
          <w:lang w:val="en-US"/>
        </w:rPr>
        <w:t xml:space="preserve">Water supply </w:t>
      </w:r>
      <w:r>
        <w:rPr>
          <w:rFonts w:ascii="Verdana" w:hAnsi="Verdana"/>
          <w:lang w:val="en-US"/>
        </w:rPr>
        <w:t>s</w:t>
      </w:r>
      <w:r w:rsidR="00697932" w:rsidRPr="00A26008">
        <w:rPr>
          <w:rFonts w:ascii="Verdana" w:hAnsi="Verdana"/>
          <w:lang w:val="en-US"/>
        </w:rPr>
        <w:t>ubsystem</w:t>
      </w:r>
      <w:r w:rsidR="00036BD0" w:rsidRPr="00A26008">
        <w:rPr>
          <w:rFonts w:ascii="Verdana" w:hAnsi="Verdana"/>
          <w:lang w:val="en-US"/>
        </w:rPr>
        <w:t xml:space="preserve"> of Santo </w:t>
      </w:r>
      <w:proofErr w:type="spellStart"/>
      <w:r w:rsidR="00036BD0" w:rsidRPr="00A26008">
        <w:rPr>
          <w:rFonts w:ascii="Verdana" w:hAnsi="Verdana"/>
          <w:lang w:val="en-US"/>
        </w:rPr>
        <w:t>Tirso</w:t>
      </w:r>
      <w:proofErr w:type="spellEnd"/>
      <w:r w:rsidR="00036BD0" w:rsidRPr="00A26008">
        <w:rPr>
          <w:rFonts w:ascii="Verdana" w:hAnsi="Verdana"/>
          <w:lang w:val="en-US"/>
        </w:rPr>
        <w:t>,</w:t>
      </w:r>
      <w:r w:rsidR="00697932" w:rsidRPr="00A26008">
        <w:rPr>
          <w:rFonts w:ascii="Verdana" w:hAnsi="Verdana"/>
          <w:lang w:val="en-US"/>
        </w:rPr>
        <w:t xml:space="preserve"> Lot A - Sector</w:t>
      </w:r>
      <w:r w:rsidR="00036BD0" w:rsidRPr="00A26008">
        <w:rPr>
          <w:rFonts w:ascii="Verdana" w:hAnsi="Verdana"/>
          <w:lang w:val="en-US"/>
        </w:rPr>
        <w:t xml:space="preserve"> of </w:t>
      </w:r>
      <w:proofErr w:type="spellStart"/>
      <w:r w:rsidR="00036BD0" w:rsidRPr="00A26008">
        <w:rPr>
          <w:rFonts w:ascii="Verdana" w:hAnsi="Verdana"/>
          <w:lang w:val="en-US"/>
        </w:rPr>
        <w:t>S.Pedro</w:t>
      </w:r>
      <w:proofErr w:type="spellEnd"/>
      <w:r w:rsidR="00697932" w:rsidRPr="00A26008">
        <w:rPr>
          <w:rFonts w:ascii="Verdana" w:hAnsi="Verdana"/>
          <w:lang w:val="en-US"/>
        </w:rPr>
        <w:t xml:space="preserve"> and Lot B </w:t>
      </w:r>
      <w:r w:rsidR="00036BD0" w:rsidRPr="00A26008">
        <w:rPr>
          <w:rFonts w:ascii="Verdana" w:hAnsi="Verdana"/>
          <w:lang w:val="en-US"/>
        </w:rPr>
        <w:t>–</w:t>
      </w:r>
      <w:r w:rsidR="00697932" w:rsidRPr="00A26008">
        <w:rPr>
          <w:rFonts w:ascii="Verdana" w:hAnsi="Verdana"/>
          <w:lang w:val="en-US"/>
        </w:rPr>
        <w:t xml:space="preserve"> </w:t>
      </w:r>
      <w:r w:rsidR="00036BD0" w:rsidRPr="00A26008">
        <w:rPr>
          <w:rFonts w:ascii="Verdana" w:hAnsi="Verdana"/>
          <w:lang w:val="en-US"/>
        </w:rPr>
        <w:t xml:space="preserve">Sector of </w:t>
      </w:r>
      <w:proofErr w:type="spellStart"/>
      <w:r w:rsidR="00697932" w:rsidRPr="00A26008">
        <w:rPr>
          <w:rFonts w:ascii="Verdana" w:hAnsi="Verdana"/>
          <w:lang w:val="en-US"/>
        </w:rPr>
        <w:t>Negrelos</w:t>
      </w:r>
      <w:proofErr w:type="spellEnd"/>
      <w:r w:rsidR="00697932" w:rsidRPr="00A26008">
        <w:rPr>
          <w:rFonts w:ascii="Verdana" w:hAnsi="Verdana"/>
          <w:lang w:val="en-US"/>
        </w:rPr>
        <w:t xml:space="preserve"> </w:t>
      </w:r>
      <w:r w:rsidR="00036BD0" w:rsidRPr="00A26008">
        <w:rPr>
          <w:rFonts w:ascii="Verdana" w:hAnsi="Verdana"/>
          <w:lang w:val="en-US"/>
        </w:rPr>
        <w:t>f</w:t>
      </w:r>
      <w:r w:rsidR="00697932" w:rsidRPr="00A26008">
        <w:rPr>
          <w:rFonts w:ascii="Verdana" w:hAnsi="Verdana"/>
          <w:lang w:val="en-US"/>
        </w:rPr>
        <w:t xml:space="preserve">or </w:t>
      </w:r>
      <w:proofErr w:type="spellStart"/>
      <w:r w:rsidR="00697932" w:rsidRPr="00A26008">
        <w:rPr>
          <w:rFonts w:ascii="Verdana" w:hAnsi="Verdana"/>
          <w:lang w:val="en-US"/>
        </w:rPr>
        <w:t>Águas</w:t>
      </w:r>
      <w:proofErr w:type="spellEnd"/>
      <w:r w:rsidR="00697932" w:rsidRPr="00A26008">
        <w:rPr>
          <w:rFonts w:ascii="Verdana" w:hAnsi="Verdana"/>
          <w:lang w:val="en-US"/>
        </w:rPr>
        <w:t xml:space="preserve"> do </w:t>
      </w:r>
      <w:proofErr w:type="spellStart"/>
      <w:r w:rsidR="00697932" w:rsidRPr="00A26008">
        <w:rPr>
          <w:rFonts w:ascii="Verdana" w:hAnsi="Verdana"/>
          <w:lang w:val="en-US"/>
        </w:rPr>
        <w:t>Cávado</w:t>
      </w:r>
      <w:proofErr w:type="spellEnd"/>
      <w:r w:rsidR="00697932" w:rsidRPr="00A26008">
        <w:rPr>
          <w:rFonts w:ascii="Verdana" w:hAnsi="Verdana"/>
          <w:lang w:val="en-US"/>
        </w:rPr>
        <w:t xml:space="preserve"> SA</w:t>
      </w:r>
      <w:r>
        <w:rPr>
          <w:rFonts w:ascii="Verdana" w:hAnsi="Verdana"/>
          <w:lang w:val="en-US"/>
        </w:rPr>
        <w:t>;</w:t>
      </w:r>
    </w:p>
    <w:p w:rsidR="00697932" w:rsidRPr="00697932" w:rsidRDefault="00697932" w:rsidP="00136045">
      <w:pPr>
        <w:pStyle w:val="ListParagraph"/>
        <w:numPr>
          <w:ilvl w:val="0"/>
          <w:numId w:val="1"/>
        </w:numPr>
        <w:tabs>
          <w:tab w:val="left" w:pos="8080"/>
        </w:tabs>
        <w:ind w:left="426" w:right="-427" w:hanging="425"/>
        <w:rPr>
          <w:rFonts w:ascii="Verdana" w:hAnsi="Verdana"/>
          <w:lang w:val="en-US"/>
        </w:rPr>
      </w:pPr>
      <w:r w:rsidRPr="00697932">
        <w:rPr>
          <w:rFonts w:ascii="Verdana" w:hAnsi="Verdana"/>
          <w:lang w:val="en-US"/>
        </w:rPr>
        <w:t xml:space="preserve">Contract for the Construction of the </w:t>
      </w:r>
      <w:proofErr w:type="spellStart"/>
      <w:r w:rsidRPr="00697932">
        <w:rPr>
          <w:rFonts w:ascii="Verdana" w:hAnsi="Verdana"/>
          <w:lang w:val="en-US"/>
        </w:rPr>
        <w:t>Caixa</w:t>
      </w:r>
      <w:proofErr w:type="spellEnd"/>
      <w:r w:rsidRPr="00697932">
        <w:rPr>
          <w:rFonts w:ascii="Verdana" w:hAnsi="Verdana"/>
          <w:lang w:val="en-US"/>
        </w:rPr>
        <w:t xml:space="preserve"> </w:t>
      </w:r>
      <w:proofErr w:type="spellStart"/>
      <w:r w:rsidRPr="00697932">
        <w:rPr>
          <w:rFonts w:ascii="Verdana" w:hAnsi="Verdana"/>
          <w:lang w:val="en-US"/>
        </w:rPr>
        <w:t>Geral</w:t>
      </w:r>
      <w:proofErr w:type="spellEnd"/>
      <w:r w:rsidRPr="00697932">
        <w:rPr>
          <w:rFonts w:ascii="Verdana" w:hAnsi="Verdana"/>
          <w:lang w:val="en-US"/>
        </w:rPr>
        <w:t xml:space="preserve"> de </w:t>
      </w:r>
      <w:proofErr w:type="spellStart"/>
      <w:r w:rsidRPr="00697932">
        <w:rPr>
          <w:rFonts w:ascii="Verdana" w:hAnsi="Verdana"/>
          <w:lang w:val="en-US"/>
        </w:rPr>
        <w:t>Depósitos</w:t>
      </w:r>
      <w:r w:rsidR="00036BD0">
        <w:rPr>
          <w:rFonts w:ascii="Verdana" w:hAnsi="Verdana"/>
          <w:lang w:val="en-US"/>
        </w:rPr>
        <w:t>’s</w:t>
      </w:r>
      <w:proofErr w:type="spellEnd"/>
      <w:r w:rsidRPr="00697932">
        <w:rPr>
          <w:rFonts w:ascii="Verdana" w:hAnsi="Verdana"/>
          <w:lang w:val="en-US"/>
        </w:rPr>
        <w:t xml:space="preserve"> Pavilion for </w:t>
      </w:r>
      <w:proofErr w:type="spellStart"/>
      <w:r w:rsidRPr="00697932">
        <w:rPr>
          <w:rFonts w:ascii="Verdana" w:hAnsi="Verdana"/>
          <w:lang w:val="en-US"/>
        </w:rPr>
        <w:t>Futebol</w:t>
      </w:r>
      <w:proofErr w:type="spellEnd"/>
      <w:r w:rsidRPr="00697932">
        <w:rPr>
          <w:rFonts w:ascii="Verdana" w:hAnsi="Verdana"/>
          <w:lang w:val="en-US"/>
        </w:rPr>
        <w:t xml:space="preserve"> </w:t>
      </w:r>
      <w:proofErr w:type="spellStart"/>
      <w:r w:rsidRPr="00697932">
        <w:rPr>
          <w:rFonts w:ascii="Verdana" w:hAnsi="Verdana"/>
          <w:lang w:val="en-US"/>
        </w:rPr>
        <w:t>Clube</w:t>
      </w:r>
      <w:proofErr w:type="spellEnd"/>
      <w:r w:rsidRPr="00697932">
        <w:rPr>
          <w:rFonts w:ascii="Verdana" w:hAnsi="Verdana"/>
          <w:lang w:val="en-US"/>
        </w:rPr>
        <w:t xml:space="preserve"> do Porto</w:t>
      </w:r>
      <w:r w:rsidR="006375D5">
        <w:rPr>
          <w:rFonts w:ascii="Verdana" w:hAnsi="Verdana"/>
          <w:lang w:val="en-US"/>
        </w:rPr>
        <w:t>;</w:t>
      </w:r>
    </w:p>
    <w:p w:rsidR="00697932" w:rsidRDefault="00697932" w:rsidP="00136045">
      <w:pPr>
        <w:pStyle w:val="ListParagraph"/>
        <w:numPr>
          <w:ilvl w:val="0"/>
          <w:numId w:val="1"/>
        </w:numPr>
        <w:tabs>
          <w:tab w:val="left" w:pos="8080"/>
        </w:tabs>
        <w:ind w:left="426" w:right="-427" w:hanging="425"/>
        <w:rPr>
          <w:rFonts w:ascii="Verdana" w:hAnsi="Verdana"/>
          <w:lang w:val="en-US"/>
        </w:rPr>
      </w:pPr>
      <w:r w:rsidRPr="00697932">
        <w:rPr>
          <w:rFonts w:ascii="Verdana" w:hAnsi="Verdana"/>
          <w:lang w:val="en-US"/>
        </w:rPr>
        <w:t xml:space="preserve">Contract </w:t>
      </w:r>
      <w:r w:rsidR="00036BD0">
        <w:rPr>
          <w:rFonts w:ascii="Verdana" w:hAnsi="Verdana"/>
          <w:lang w:val="en-US"/>
        </w:rPr>
        <w:t xml:space="preserve">for the </w:t>
      </w:r>
      <w:r w:rsidRPr="00697932">
        <w:rPr>
          <w:rFonts w:ascii="Verdana" w:hAnsi="Verdana"/>
          <w:lang w:val="en-US"/>
        </w:rPr>
        <w:t xml:space="preserve">municipal sanitation and water supply </w:t>
      </w:r>
      <w:r w:rsidR="00036BD0" w:rsidRPr="00697932">
        <w:rPr>
          <w:rFonts w:ascii="Verdana" w:hAnsi="Verdana"/>
          <w:lang w:val="en-US"/>
        </w:rPr>
        <w:t xml:space="preserve">of </w:t>
      </w:r>
      <w:proofErr w:type="spellStart"/>
      <w:r w:rsidR="00036BD0" w:rsidRPr="00697932">
        <w:rPr>
          <w:rFonts w:ascii="Verdana" w:hAnsi="Verdana"/>
          <w:lang w:val="en-US"/>
        </w:rPr>
        <w:t>Baixo</w:t>
      </w:r>
      <w:proofErr w:type="spellEnd"/>
      <w:r w:rsidR="00036BD0" w:rsidRPr="00697932">
        <w:rPr>
          <w:rFonts w:ascii="Verdana" w:hAnsi="Verdana"/>
          <w:lang w:val="en-US"/>
        </w:rPr>
        <w:t xml:space="preserve"> </w:t>
      </w:r>
      <w:proofErr w:type="spellStart"/>
      <w:r w:rsidR="00036BD0" w:rsidRPr="00697932">
        <w:rPr>
          <w:rFonts w:ascii="Verdana" w:hAnsi="Verdana"/>
          <w:lang w:val="en-US"/>
        </w:rPr>
        <w:t>Cavado</w:t>
      </w:r>
      <w:proofErr w:type="spellEnd"/>
      <w:r w:rsidR="00036BD0" w:rsidRPr="00697932">
        <w:rPr>
          <w:rFonts w:ascii="Verdana" w:hAnsi="Verdana"/>
          <w:lang w:val="en-US"/>
        </w:rPr>
        <w:t xml:space="preserve"> e Ave  </w:t>
      </w:r>
      <w:r w:rsidRPr="00697932">
        <w:rPr>
          <w:rFonts w:ascii="Verdana" w:hAnsi="Verdana"/>
          <w:lang w:val="en-US"/>
        </w:rPr>
        <w:t>(Subsystem</w:t>
      </w:r>
      <w:r w:rsidR="00036BD0">
        <w:rPr>
          <w:rFonts w:ascii="Verdana" w:hAnsi="Verdana"/>
          <w:lang w:val="en-US"/>
        </w:rPr>
        <w:t xml:space="preserve"> of </w:t>
      </w:r>
      <w:proofErr w:type="spellStart"/>
      <w:r w:rsidR="00036BD0">
        <w:rPr>
          <w:rFonts w:ascii="Verdana" w:hAnsi="Verdana"/>
          <w:lang w:val="en-US"/>
        </w:rPr>
        <w:t>Trofa</w:t>
      </w:r>
      <w:proofErr w:type="spellEnd"/>
      <w:r w:rsidRPr="00697932">
        <w:rPr>
          <w:rFonts w:ascii="Verdana" w:hAnsi="Verdana"/>
          <w:lang w:val="en-US"/>
        </w:rPr>
        <w:t xml:space="preserve">, </w:t>
      </w:r>
      <w:r w:rsidR="00036BD0">
        <w:rPr>
          <w:rFonts w:ascii="Verdana" w:hAnsi="Verdana"/>
          <w:lang w:val="en-US"/>
        </w:rPr>
        <w:t xml:space="preserve">Sector of </w:t>
      </w:r>
      <w:proofErr w:type="spellStart"/>
      <w:r w:rsidRPr="00697932">
        <w:rPr>
          <w:rFonts w:ascii="Verdana" w:hAnsi="Verdana"/>
          <w:lang w:val="en-US"/>
        </w:rPr>
        <w:t>Alvarelhos</w:t>
      </w:r>
      <w:proofErr w:type="spellEnd"/>
      <w:r w:rsidRPr="00697932">
        <w:rPr>
          <w:rFonts w:ascii="Verdana" w:hAnsi="Verdana"/>
          <w:lang w:val="en-US"/>
        </w:rPr>
        <w:t>, and Subsystem</w:t>
      </w:r>
      <w:r w:rsidR="00036BD0">
        <w:rPr>
          <w:rFonts w:ascii="Verdana" w:hAnsi="Verdana"/>
          <w:lang w:val="en-US"/>
        </w:rPr>
        <w:t xml:space="preserve"> of </w:t>
      </w:r>
      <w:proofErr w:type="spellStart"/>
      <w:r w:rsidR="00036BD0">
        <w:rPr>
          <w:rFonts w:ascii="Verdana" w:hAnsi="Verdana"/>
          <w:lang w:val="en-US"/>
        </w:rPr>
        <w:t>S.Tirso</w:t>
      </w:r>
      <w:proofErr w:type="spellEnd"/>
      <w:r w:rsidRPr="00697932">
        <w:rPr>
          <w:rFonts w:ascii="Verdana" w:hAnsi="Verdana"/>
          <w:lang w:val="en-US"/>
        </w:rPr>
        <w:t xml:space="preserve">, </w:t>
      </w:r>
      <w:r w:rsidR="00036BD0">
        <w:rPr>
          <w:rFonts w:ascii="Verdana" w:hAnsi="Verdana"/>
          <w:lang w:val="en-US"/>
        </w:rPr>
        <w:t xml:space="preserve">Sector of </w:t>
      </w:r>
      <w:proofErr w:type="spellStart"/>
      <w:r w:rsidRPr="00697932">
        <w:rPr>
          <w:rFonts w:ascii="Verdana" w:hAnsi="Verdana"/>
          <w:lang w:val="en-US"/>
        </w:rPr>
        <w:t>Vermoin</w:t>
      </w:r>
      <w:proofErr w:type="spellEnd"/>
      <w:r w:rsidRPr="00697932">
        <w:rPr>
          <w:rFonts w:ascii="Verdana" w:hAnsi="Verdana"/>
          <w:lang w:val="en-US"/>
        </w:rPr>
        <w:t xml:space="preserve">)for </w:t>
      </w:r>
      <w:proofErr w:type="spellStart"/>
      <w:r w:rsidR="008F1F95" w:rsidRPr="00697932">
        <w:rPr>
          <w:rFonts w:ascii="Verdana" w:hAnsi="Verdana"/>
          <w:lang w:val="en-US"/>
        </w:rPr>
        <w:t>Águas</w:t>
      </w:r>
      <w:proofErr w:type="spellEnd"/>
      <w:r w:rsidR="008F1F95" w:rsidRPr="00697932">
        <w:rPr>
          <w:rFonts w:ascii="Verdana" w:hAnsi="Verdana"/>
          <w:lang w:val="en-US"/>
        </w:rPr>
        <w:t xml:space="preserve"> do </w:t>
      </w:r>
      <w:proofErr w:type="spellStart"/>
      <w:r w:rsidR="008F1F95" w:rsidRPr="00697932">
        <w:rPr>
          <w:rFonts w:ascii="Verdana" w:hAnsi="Verdana"/>
          <w:lang w:val="en-US"/>
        </w:rPr>
        <w:t>Cávado</w:t>
      </w:r>
      <w:proofErr w:type="spellEnd"/>
      <w:r w:rsidR="008F1F95" w:rsidRPr="00697932">
        <w:rPr>
          <w:rFonts w:ascii="Verdana" w:hAnsi="Verdana"/>
          <w:lang w:val="en-US"/>
        </w:rPr>
        <w:t xml:space="preserve"> SA</w:t>
      </w:r>
      <w:r w:rsidRPr="00697932">
        <w:rPr>
          <w:rFonts w:ascii="Verdana" w:hAnsi="Verdana"/>
          <w:lang w:val="en-US"/>
        </w:rPr>
        <w:t>;</w:t>
      </w:r>
    </w:p>
    <w:p w:rsidR="00697932" w:rsidRPr="00697932" w:rsidRDefault="00697932" w:rsidP="00136045">
      <w:pPr>
        <w:pStyle w:val="ListParagraph"/>
        <w:numPr>
          <w:ilvl w:val="0"/>
          <w:numId w:val="1"/>
        </w:numPr>
        <w:tabs>
          <w:tab w:val="left" w:pos="8080"/>
        </w:tabs>
        <w:ind w:left="426" w:right="-427" w:hanging="425"/>
        <w:rPr>
          <w:rFonts w:ascii="Verdana" w:hAnsi="Verdana"/>
          <w:lang w:val="en-US"/>
        </w:rPr>
      </w:pPr>
      <w:r w:rsidRPr="00697932">
        <w:rPr>
          <w:rFonts w:ascii="Verdana" w:hAnsi="Verdana"/>
          <w:lang w:val="en-US"/>
        </w:rPr>
        <w:t xml:space="preserve">Topographic </w:t>
      </w:r>
      <w:r w:rsidR="00CE5D07">
        <w:rPr>
          <w:rFonts w:ascii="Verdana" w:hAnsi="Verdana"/>
          <w:lang w:val="en-US"/>
        </w:rPr>
        <w:t>s</w:t>
      </w:r>
      <w:r w:rsidRPr="00697932">
        <w:rPr>
          <w:rFonts w:ascii="Verdana" w:hAnsi="Verdana"/>
          <w:lang w:val="en-US"/>
        </w:rPr>
        <w:t xml:space="preserve">upervision inserted in the </w:t>
      </w:r>
      <w:r w:rsidR="00CE5D07">
        <w:rPr>
          <w:rFonts w:ascii="Verdana" w:hAnsi="Verdana"/>
          <w:lang w:val="en-US"/>
        </w:rPr>
        <w:t>s</w:t>
      </w:r>
      <w:r w:rsidRPr="00697932">
        <w:rPr>
          <w:rFonts w:ascii="Verdana" w:hAnsi="Verdana"/>
          <w:lang w:val="en-US"/>
        </w:rPr>
        <w:t xml:space="preserve">ervice </w:t>
      </w:r>
      <w:r w:rsidR="00CE5D07">
        <w:rPr>
          <w:rFonts w:ascii="Verdana" w:hAnsi="Verdana"/>
          <w:lang w:val="en-US"/>
        </w:rPr>
        <w:t>d</w:t>
      </w:r>
      <w:r w:rsidRPr="00697932">
        <w:rPr>
          <w:rFonts w:ascii="Verdana" w:hAnsi="Verdana"/>
          <w:lang w:val="en-US"/>
        </w:rPr>
        <w:t xml:space="preserve">elivery of </w:t>
      </w:r>
      <w:r w:rsidR="00CE5D07">
        <w:rPr>
          <w:rFonts w:ascii="Verdana" w:hAnsi="Verdana"/>
          <w:lang w:val="en-US"/>
        </w:rPr>
        <w:t>t</w:t>
      </w:r>
      <w:r w:rsidRPr="00697932">
        <w:rPr>
          <w:rFonts w:ascii="Verdana" w:hAnsi="Verdana"/>
          <w:lang w:val="en-US"/>
        </w:rPr>
        <w:t xml:space="preserve">opography  and CAD support within the </w:t>
      </w:r>
      <w:r w:rsidR="00CE5D07">
        <w:rPr>
          <w:rFonts w:ascii="Verdana" w:hAnsi="Verdana"/>
          <w:lang w:val="en-US"/>
        </w:rPr>
        <w:t>e</w:t>
      </w:r>
      <w:r w:rsidRPr="00697932">
        <w:rPr>
          <w:rFonts w:ascii="Verdana" w:hAnsi="Verdana"/>
          <w:lang w:val="en-US"/>
        </w:rPr>
        <w:t>xecution of the contract for the expansion of Supply</w:t>
      </w:r>
      <w:r w:rsidR="00CE5D07">
        <w:rPr>
          <w:rFonts w:ascii="Verdana" w:hAnsi="Verdana"/>
          <w:lang w:val="en-US"/>
        </w:rPr>
        <w:t xml:space="preserve"> of </w:t>
      </w:r>
      <w:proofErr w:type="spellStart"/>
      <w:r w:rsidR="00CE5D07">
        <w:rPr>
          <w:rFonts w:ascii="Verdana" w:hAnsi="Verdana"/>
          <w:lang w:val="en-US"/>
        </w:rPr>
        <w:t>Lomba</w:t>
      </w:r>
      <w:proofErr w:type="spellEnd"/>
      <w:r w:rsidR="00A26008">
        <w:rPr>
          <w:rFonts w:ascii="Verdana" w:hAnsi="Verdana"/>
          <w:lang w:val="en-US"/>
        </w:rPr>
        <w:t xml:space="preserve"> - </w:t>
      </w:r>
      <w:proofErr w:type="spellStart"/>
      <w:r w:rsidR="00A26008">
        <w:rPr>
          <w:rFonts w:ascii="Verdana" w:hAnsi="Verdana"/>
          <w:lang w:val="en-US"/>
        </w:rPr>
        <w:t>Águas</w:t>
      </w:r>
      <w:proofErr w:type="spellEnd"/>
      <w:r w:rsidR="00A26008">
        <w:rPr>
          <w:rFonts w:ascii="Verdana" w:hAnsi="Verdana"/>
          <w:lang w:val="en-US"/>
        </w:rPr>
        <w:t xml:space="preserve"> do Douro e </w:t>
      </w:r>
      <w:proofErr w:type="spellStart"/>
      <w:r w:rsidR="00A26008">
        <w:rPr>
          <w:rFonts w:ascii="Verdana" w:hAnsi="Verdana"/>
          <w:lang w:val="en-US"/>
        </w:rPr>
        <w:t>Paiva</w:t>
      </w:r>
      <w:proofErr w:type="spellEnd"/>
      <w:r w:rsidR="00A26008">
        <w:rPr>
          <w:rFonts w:ascii="Verdana" w:hAnsi="Verdana"/>
          <w:lang w:val="en-US"/>
        </w:rPr>
        <w:t>, SA;</w:t>
      </w:r>
    </w:p>
    <w:p w:rsidR="00697932" w:rsidRPr="00697932" w:rsidRDefault="00697932" w:rsidP="00136045">
      <w:pPr>
        <w:pStyle w:val="ListParagraph"/>
        <w:numPr>
          <w:ilvl w:val="0"/>
          <w:numId w:val="1"/>
        </w:numPr>
        <w:tabs>
          <w:tab w:val="left" w:pos="8080"/>
        </w:tabs>
        <w:ind w:left="426" w:right="-427" w:hanging="425"/>
        <w:rPr>
          <w:rFonts w:ascii="Verdana" w:hAnsi="Verdana"/>
          <w:lang w:val="en-US"/>
        </w:rPr>
      </w:pPr>
      <w:r w:rsidRPr="00697932">
        <w:rPr>
          <w:rFonts w:ascii="Verdana" w:hAnsi="Verdana"/>
          <w:lang w:val="en-US"/>
        </w:rPr>
        <w:t xml:space="preserve">Stretch Maia - Forum, topographic work to support the development of the project of </w:t>
      </w:r>
      <w:r w:rsidR="00CE5D07">
        <w:rPr>
          <w:rFonts w:ascii="Verdana" w:hAnsi="Verdana"/>
          <w:lang w:val="en-US"/>
        </w:rPr>
        <w:t>s</w:t>
      </w:r>
      <w:r w:rsidRPr="00697932">
        <w:rPr>
          <w:rFonts w:ascii="Verdana" w:hAnsi="Verdana"/>
          <w:lang w:val="en-US"/>
        </w:rPr>
        <w:t xml:space="preserve">upplementary </w:t>
      </w:r>
      <w:r w:rsidR="00CE5D07">
        <w:rPr>
          <w:rFonts w:ascii="Verdana" w:hAnsi="Verdana"/>
          <w:lang w:val="en-US"/>
        </w:rPr>
        <w:t>u</w:t>
      </w:r>
      <w:r w:rsidRPr="00697932">
        <w:rPr>
          <w:rFonts w:ascii="Verdana" w:hAnsi="Verdana"/>
          <w:lang w:val="en-US"/>
        </w:rPr>
        <w:t xml:space="preserve">rban </w:t>
      </w:r>
      <w:r w:rsidR="00CE5D07">
        <w:rPr>
          <w:rFonts w:ascii="Verdana" w:hAnsi="Verdana"/>
          <w:lang w:val="en-US"/>
        </w:rPr>
        <w:t>i</w:t>
      </w:r>
      <w:r w:rsidRPr="00697932">
        <w:rPr>
          <w:rFonts w:ascii="Verdana" w:hAnsi="Verdana"/>
          <w:lang w:val="en-US"/>
        </w:rPr>
        <w:t>nsertion</w:t>
      </w:r>
      <w:r w:rsidR="00CE5D07">
        <w:rPr>
          <w:rFonts w:ascii="Verdana" w:hAnsi="Verdana"/>
          <w:lang w:val="en-US"/>
        </w:rPr>
        <w:t>,</w:t>
      </w:r>
      <w:r w:rsidRPr="00697932">
        <w:rPr>
          <w:rFonts w:ascii="Verdana" w:hAnsi="Verdana"/>
          <w:lang w:val="en-US"/>
        </w:rPr>
        <w:t xml:space="preserve"> </w:t>
      </w:r>
      <w:r w:rsidR="00CE5D07">
        <w:rPr>
          <w:rFonts w:ascii="Verdana" w:hAnsi="Verdana"/>
          <w:lang w:val="en-US"/>
        </w:rPr>
        <w:t>Metro do Porto</w:t>
      </w:r>
      <w:r w:rsidRPr="00697932">
        <w:rPr>
          <w:rFonts w:ascii="Verdana" w:hAnsi="Verdana"/>
          <w:lang w:val="en-US"/>
        </w:rPr>
        <w:t>;</w:t>
      </w:r>
    </w:p>
    <w:p w:rsidR="00697932" w:rsidRPr="00697932" w:rsidRDefault="00697932" w:rsidP="00136045">
      <w:pPr>
        <w:pStyle w:val="ListParagraph"/>
        <w:numPr>
          <w:ilvl w:val="0"/>
          <w:numId w:val="1"/>
        </w:numPr>
        <w:tabs>
          <w:tab w:val="left" w:pos="8080"/>
        </w:tabs>
        <w:ind w:left="426" w:right="-427" w:hanging="425"/>
        <w:rPr>
          <w:rFonts w:ascii="Verdana" w:hAnsi="Verdana"/>
          <w:lang w:val="en-US"/>
        </w:rPr>
      </w:pPr>
      <w:r w:rsidRPr="00697932">
        <w:rPr>
          <w:rFonts w:ascii="Verdana" w:hAnsi="Verdana"/>
          <w:lang w:val="en-US"/>
        </w:rPr>
        <w:t xml:space="preserve">MP-Vila do </w:t>
      </w:r>
      <w:proofErr w:type="spellStart"/>
      <w:r w:rsidRPr="00697932">
        <w:rPr>
          <w:rFonts w:ascii="Verdana" w:hAnsi="Verdana"/>
          <w:lang w:val="en-US"/>
        </w:rPr>
        <w:t>Conde</w:t>
      </w:r>
      <w:proofErr w:type="spellEnd"/>
      <w:r w:rsidRPr="00697932">
        <w:rPr>
          <w:rFonts w:ascii="Verdana" w:hAnsi="Verdana"/>
          <w:lang w:val="en-US"/>
        </w:rPr>
        <w:t xml:space="preserve"> - </w:t>
      </w:r>
      <w:proofErr w:type="spellStart"/>
      <w:r w:rsidRPr="00697932">
        <w:rPr>
          <w:rFonts w:ascii="Verdana" w:hAnsi="Verdana"/>
          <w:lang w:val="en-US"/>
        </w:rPr>
        <w:t>Póvoa</w:t>
      </w:r>
      <w:proofErr w:type="spellEnd"/>
      <w:r w:rsidRPr="00697932">
        <w:rPr>
          <w:rFonts w:ascii="Verdana" w:hAnsi="Verdana"/>
          <w:lang w:val="en-US"/>
        </w:rPr>
        <w:t xml:space="preserve"> de </w:t>
      </w:r>
      <w:proofErr w:type="spellStart"/>
      <w:r w:rsidRPr="00697932">
        <w:rPr>
          <w:rFonts w:ascii="Verdana" w:hAnsi="Verdana"/>
          <w:lang w:val="en-US"/>
        </w:rPr>
        <w:t>Varzim</w:t>
      </w:r>
      <w:proofErr w:type="spellEnd"/>
      <w:r w:rsidRPr="00697932">
        <w:rPr>
          <w:rFonts w:ascii="Verdana" w:hAnsi="Verdana"/>
          <w:lang w:val="en-US"/>
        </w:rPr>
        <w:t xml:space="preserve">," topographic work to support the development of the project of the </w:t>
      </w:r>
      <w:r w:rsidR="00CE5D07">
        <w:rPr>
          <w:rFonts w:ascii="Verdana" w:hAnsi="Verdana"/>
          <w:lang w:val="en-US"/>
        </w:rPr>
        <w:t>p</w:t>
      </w:r>
      <w:r w:rsidRPr="00697932">
        <w:rPr>
          <w:rFonts w:ascii="Verdana" w:hAnsi="Verdana"/>
          <w:lang w:val="en-US"/>
        </w:rPr>
        <w:t xml:space="preserve">latform and </w:t>
      </w:r>
      <w:r w:rsidR="00CE5D07">
        <w:rPr>
          <w:rFonts w:ascii="Verdana" w:hAnsi="Verdana"/>
          <w:lang w:val="en-US"/>
        </w:rPr>
        <w:t>u</w:t>
      </w:r>
      <w:r w:rsidRPr="00697932">
        <w:rPr>
          <w:rFonts w:ascii="Verdana" w:hAnsi="Verdana"/>
          <w:lang w:val="en-US"/>
        </w:rPr>
        <w:t xml:space="preserve">rban </w:t>
      </w:r>
      <w:r w:rsidR="00CE5D07">
        <w:rPr>
          <w:rFonts w:ascii="Verdana" w:hAnsi="Verdana"/>
          <w:lang w:val="en-US"/>
        </w:rPr>
        <w:t>i</w:t>
      </w:r>
      <w:r w:rsidRPr="00697932">
        <w:rPr>
          <w:rFonts w:ascii="Verdana" w:hAnsi="Verdana"/>
          <w:lang w:val="en-US"/>
        </w:rPr>
        <w:t>nsertion for METRO DO PORTO;</w:t>
      </w:r>
    </w:p>
    <w:p w:rsidR="00697932" w:rsidRPr="00697932" w:rsidRDefault="00697932" w:rsidP="00136045">
      <w:pPr>
        <w:pStyle w:val="ListParagraph"/>
        <w:numPr>
          <w:ilvl w:val="0"/>
          <w:numId w:val="1"/>
        </w:numPr>
        <w:tabs>
          <w:tab w:val="left" w:pos="8080"/>
        </w:tabs>
        <w:ind w:left="426" w:right="-427" w:hanging="425"/>
        <w:rPr>
          <w:rFonts w:ascii="Verdana" w:hAnsi="Verdana"/>
        </w:rPr>
      </w:pPr>
      <w:r w:rsidRPr="00697932">
        <w:rPr>
          <w:rFonts w:ascii="Verdana" w:hAnsi="Verdana"/>
        </w:rPr>
        <w:t xml:space="preserve">Contract for the </w:t>
      </w:r>
      <w:r w:rsidR="009214D7">
        <w:rPr>
          <w:rFonts w:ascii="Verdana" w:hAnsi="Verdana"/>
        </w:rPr>
        <w:t>l</w:t>
      </w:r>
      <w:r w:rsidRPr="00697932">
        <w:rPr>
          <w:rFonts w:ascii="Verdana" w:hAnsi="Verdana"/>
        </w:rPr>
        <w:t xml:space="preserve">and </w:t>
      </w:r>
      <w:r w:rsidR="00CE5D07">
        <w:rPr>
          <w:rFonts w:ascii="Verdana" w:hAnsi="Verdana"/>
        </w:rPr>
        <w:t>d</w:t>
      </w:r>
      <w:r w:rsidRPr="00697932">
        <w:rPr>
          <w:rFonts w:ascii="Verdana" w:hAnsi="Verdana"/>
        </w:rPr>
        <w:t xml:space="preserve">am </w:t>
      </w:r>
      <w:r w:rsidR="009214D7">
        <w:rPr>
          <w:rFonts w:ascii="Verdana" w:hAnsi="Verdana"/>
        </w:rPr>
        <w:t>c</w:t>
      </w:r>
      <w:r w:rsidRPr="00697932">
        <w:rPr>
          <w:rFonts w:ascii="Verdana" w:hAnsi="Verdana"/>
        </w:rPr>
        <w:t>onstruction in Vila Flor, for Á</w:t>
      </w:r>
      <w:r w:rsidR="008F1F95">
        <w:rPr>
          <w:rFonts w:ascii="Verdana" w:hAnsi="Verdana"/>
        </w:rPr>
        <w:t>guas de Trás –os montes e alto Douro, SA</w:t>
      </w:r>
      <w:r w:rsidRPr="00697932">
        <w:rPr>
          <w:rFonts w:ascii="Verdana" w:hAnsi="Verdana"/>
        </w:rPr>
        <w:t>;</w:t>
      </w:r>
    </w:p>
    <w:p w:rsidR="008F1F95" w:rsidRPr="00A26008" w:rsidRDefault="00697932" w:rsidP="00136045">
      <w:pPr>
        <w:pStyle w:val="ListParagraph"/>
        <w:numPr>
          <w:ilvl w:val="0"/>
          <w:numId w:val="1"/>
        </w:numPr>
        <w:tabs>
          <w:tab w:val="left" w:pos="8080"/>
        </w:tabs>
        <w:ind w:left="426" w:right="-427" w:hanging="425"/>
        <w:rPr>
          <w:rFonts w:ascii="Verdana" w:hAnsi="Verdana"/>
        </w:rPr>
      </w:pPr>
      <w:r w:rsidRPr="00A26008">
        <w:rPr>
          <w:rFonts w:ascii="Verdana" w:hAnsi="Verdana"/>
        </w:rPr>
        <w:t xml:space="preserve">Water supply </w:t>
      </w:r>
      <w:r w:rsidR="00CE5D07" w:rsidRPr="00A26008">
        <w:rPr>
          <w:rFonts w:ascii="Verdana" w:hAnsi="Verdana"/>
        </w:rPr>
        <w:t>of Paradela</w:t>
      </w:r>
      <w:r w:rsidRPr="00A26008">
        <w:rPr>
          <w:rFonts w:ascii="Verdana" w:hAnsi="Verdana"/>
        </w:rPr>
        <w:t xml:space="preserve">/ Fonte Má e Bougado/ Alvarelhos for </w:t>
      </w:r>
      <w:r w:rsidR="008F1F95" w:rsidRPr="00A26008">
        <w:rPr>
          <w:rFonts w:ascii="Verdana" w:hAnsi="Verdana"/>
        </w:rPr>
        <w:t>Águas do Cávado SA</w:t>
      </w:r>
      <w:r w:rsidR="00A26008">
        <w:rPr>
          <w:rFonts w:ascii="Verdana" w:hAnsi="Verdana"/>
        </w:rPr>
        <w:t>;</w:t>
      </w:r>
      <w:r w:rsidR="008F1F95" w:rsidRPr="00A26008">
        <w:rPr>
          <w:rFonts w:ascii="Verdana" w:hAnsi="Verdana"/>
        </w:rPr>
        <w:t xml:space="preserve"> </w:t>
      </w:r>
    </w:p>
    <w:p w:rsidR="00697932" w:rsidRPr="008F1F95" w:rsidRDefault="00697932" w:rsidP="00136045">
      <w:pPr>
        <w:pStyle w:val="ListParagraph"/>
        <w:numPr>
          <w:ilvl w:val="0"/>
          <w:numId w:val="1"/>
        </w:numPr>
        <w:tabs>
          <w:tab w:val="left" w:pos="8080"/>
        </w:tabs>
        <w:ind w:left="426" w:right="-427" w:hanging="425"/>
        <w:rPr>
          <w:rFonts w:ascii="Verdana" w:hAnsi="Verdana"/>
          <w:lang w:val="en-US"/>
        </w:rPr>
      </w:pPr>
      <w:r w:rsidRPr="008F1F95">
        <w:rPr>
          <w:rFonts w:ascii="Verdana" w:hAnsi="Verdana"/>
          <w:lang w:val="en-US"/>
        </w:rPr>
        <w:t xml:space="preserve">Contract for </w:t>
      </w:r>
      <w:r w:rsidR="00CE5D07" w:rsidRPr="008F1F95">
        <w:rPr>
          <w:rFonts w:ascii="Verdana" w:hAnsi="Verdana"/>
          <w:lang w:val="en-US"/>
        </w:rPr>
        <w:t>the c</w:t>
      </w:r>
      <w:r w:rsidRPr="008F1F95">
        <w:rPr>
          <w:rFonts w:ascii="Verdana" w:hAnsi="Verdana"/>
          <w:lang w:val="en-US"/>
        </w:rPr>
        <w:t xml:space="preserve">onstruction of streets for </w:t>
      </w:r>
      <w:r w:rsidR="00CE5D07" w:rsidRPr="008F1F95">
        <w:rPr>
          <w:rFonts w:ascii="Verdana" w:hAnsi="Verdana"/>
          <w:lang w:val="en-US"/>
        </w:rPr>
        <w:t>a n</w:t>
      </w:r>
      <w:r w:rsidRPr="008F1F95">
        <w:rPr>
          <w:rFonts w:ascii="Verdana" w:hAnsi="Verdana"/>
          <w:lang w:val="en-US"/>
        </w:rPr>
        <w:t xml:space="preserve">ew </w:t>
      </w:r>
      <w:r w:rsidR="00CE5D07" w:rsidRPr="008F1F95">
        <w:rPr>
          <w:rFonts w:ascii="Verdana" w:hAnsi="Verdana"/>
          <w:lang w:val="en-US"/>
        </w:rPr>
        <w:t>a</w:t>
      </w:r>
      <w:r w:rsidRPr="008F1F95">
        <w:rPr>
          <w:rFonts w:ascii="Verdana" w:hAnsi="Verdana"/>
          <w:lang w:val="en-US"/>
        </w:rPr>
        <w:t xml:space="preserve">ccess to Seven </w:t>
      </w:r>
      <w:proofErr w:type="spellStart"/>
      <w:r w:rsidRPr="008F1F95">
        <w:rPr>
          <w:rFonts w:ascii="Verdana" w:hAnsi="Verdana"/>
          <w:lang w:val="en-US"/>
        </w:rPr>
        <w:t>Bi</w:t>
      </w:r>
      <w:r w:rsidR="008F1F95">
        <w:rPr>
          <w:rFonts w:ascii="Verdana" w:hAnsi="Verdana"/>
          <w:lang w:val="en-US"/>
        </w:rPr>
        <w:t>cas</w:t>
      </w:r>
      <w:proofErr w:type="spellEnd"/>
      <w:r w:rsidR="008F1F95">
        <w:rPr>
          <w:rFonts w:ascii="Verdana" w:hAnsi="Verdana"/>
          <w:lang w:val="en-US"/>
        </w:rPr>
        <w:t xml:space="preserve"> station,  for Metro do Porto</w:t>
      </w:r>
      <w:r w:rsidR="00A26008">
        <w:rPr>
          <w:rFonts w:ascii="Verdana" w:hAnsi="Verdana"/>
          <w:lang w:val="en-US"/>
        </w:rPr>
        <w:t>;</w:t>
      </w:r>
    </w:p>
    <w:p w:rsidR="00A26008" w:rsidRPr="00702EA9" w:rsidRDefault="00697932" w:rsidP="00467920">
      <w:pPr>
        <w:pStyle w:val="ListParagraph"/>
        <w:numPr>
          <w:ilvl w:val="0"/>
          <w:numId w:val="1"/>
        </w:numPr>
        <w:tabs>
          <w:tab w:val="left" w:pos="8080"/>
        </w:tabs>
        <w:ind w:left="426" w:right="-427" w:hanging="425"/>
        <w:rPr>
          <w:rFonts w:ascii="Verdana" w:hAnsi="Verdana"/>
          <w:lang w:val="en-US"/>
        </w:rPr>
      </w:pPr>
      <w:r w:rsidRPr="00697932">
        <w:rPr>
          <w:rFonts w:ascii="Verdana" w:hAnsi="Verdana"/>
          <w:lang w:val="en-US"/>
        </w:rPr>
        <w:t xml:space="preserve">Topographic </w:t>
      </w:r>
      <w:r w:rsidR="00CE5D07">
        <w:rPr>
          <w:rFonts w:ascii="Verdana" w:hAnsi="Verdana"/>
          <w:lang w:val="en-US"/>
        </w:rPr>
        <w:t>s</w:t>
      </w:r>
      <w:r w:rsidRPr="00697932">
        <w:rPr>
          <w:rFonts w:ascii="Verdana" w:hAnsi="Verdana"/>
          <w:lang w:val="en-US"/>
        </w:rPr>
        <w:t xml:space="preserve">urveys for project in the primary gas network of </w:t>
      </w:r>
      <w:proofErr w:type="spellStart"/>
      <w:r w:rsidRPr="00697932">
        <w:rPr>
          <w:rFonts w:ascii="Verdana" w:hAnsi="Verdana"/>
          <w:lang w:val="en-US"/>
        </w:rPr>
        <w:t>Guimarães</w:t>
      </w:r>
      <w:proofErr w:type="spellEnd"/>
      <w:r w:rsidRPr="00697932">
        <w:rPr>
          <w:rFonts w:ascii="Verdana" w:hAnsi="Verdana"/>
          <w:lang w:val="en-US"/>
        </w:rPr>
        <w:t xml:space="preserve"> - </w:t>
      </w:r>
      <w:proofErr w:type="spellStart"/>
      <w:r w:rsidRPr="00697932">
        <w:rPr>
          <w:rFonts w:ascii="Verdana" w:hAnsi="Verdana"/>
          <w:lang w:val="en-US"/>
        </w:rPr>
        <w:t>Fafe</w:t>
      </w:r>
      <w:proofErr w:type="spellEnd"/>
      <w:r w:rsidRPr="00697932">
        <w:rPr>
          <w:rFonts w:ascii="Verdana" w:hAnsi="Verdana"/>
          <w:lang w:val="en-US"/>
        </w:rPr>
        <w:t xml:space="preserve"> to </w:t>
      </w:r>
      <w:proofErr w:type="spellStart"/>
      <w:r w:rsidRPr="00697932">
        <w:rPr>
          <w:rFonts w:ascii="Verdana" w:hAnsi="Verdana"/>
          <w:lang w:val="en-US"/>
        </w:rPr>
        <w:t>Portgas</w:t>
      </w:r>
      <w:proofErr w:type="spellEnd"/>
      <w:r w:rsidRPr="00697932">
        <w:rPr>
          <w:rFonts w:ascii="Verdana" w:hAnsi="Verdana"/>
          <w:lang w:val="en-US"/>
        </w:rPr>
        <w:t>;</w:t>
      </w:r>
    </w:p>
    <w:p w:rsidR="00467920" w:rsidRPr="00467920" w:rsidRDefault="00467920" w:rsidP="00467920">
      <w:pPr>
        <w:rPr>
          <w:rFonts w:ascii="Verdana" w:hAnsi="Verdana" w:cs="GothicE"/>
          <w:b/>
          <w:lang w:val="en-US"/>
        </w:rPr>
      </w:pPr>
      <w:r w:rsidRPr="00467920">
        <w:rPr>
          <w:rFonts w:ascii="Verdana" w:hAnsi="Verdana" w:cs="GothicE"/>
          <w:b/>
          <w:lang w:val="en-US"/>
        </w:rPr>
        <w:t>Land surveyor in</w:t>
      </w:r>
      <w:r w:rsidRPr="00467920">
        <w:rPr>
          <w:rFonts w:ascii="Verdana" w:hAnsi="Verdana" w:cs="GothicE"/>
          <w:lang w:val="en-US"/>
        </w:rPr>
        <w:tab/>
      </w:r>
      <w:r w:rsidRPr="00467920">
        <w:rPr>
          <w:rFonts w:ascii="Verdana" w:hAnsi="Verdana" w:cs="GothicE"/>
          <w:lang w:val="en-US"/>
        </w:rPr>
        <w:tab/>
      </w:r>
      <w:r w:rsidRPr="00467920">
        <w:rPr>
          <w:rFonts w:ascii="Verdana" w:hAnsi="Verdana" w:cs="GothicE"/>
          <w:lang w:val="en-US"/>
        </w:rPr>
        <w:tab/>
      </w:r>
      <w:r w:rsidRPr="00467920">
        <w:rPr>
          <w:rFonts w:ascii="Verdana" w:hAnsi="Verdana" w:cs="GothicE"/>
          <w:lang w:val="en-US"/>
        </w:rPr>
        <w:tab/>
      </w:r>
      <w:r w:rsidRPr="00467920">
        <w:rPr>
          <w:rFonts w:ascii="Verdana" w:hAnsi="Verdana" w:cs="GothicE"/>
          <w:lang w:val="en-US"/>
        </w:rPr>
        <w:tab/>
      </w:r>
      <w:r w:rsidRPr="00467920">
        <w:rPr>
          <w:rFonts w:ascii="Verdana" w:hAnsi="Verdana" w:cs="GothicE"/>
          <w:lang w:val="en-US"/>
        </w:rPr>
        <w:tab/>
      </w:r>
      <w:r w:rsidRPr="00467920">
        <w:rPr>
          <w:rFonts w:ascii="Verdana" w:hAnsi="Verdana" w:cs="GothicE"/>
          <w:lang w:val="en-US"/>
        </w:rPr>
        <w:tab/>
      </w:r>
      <w:r w:rsidRPr="00467920">
        <w:rPr>
          <w:rFonts w:ascii="Verdana" w:hAnsi="Verdana" w:cs="GothicE"/>
          <w:lang w:val="en-US"/>
        </w:rPr>
        <w:tab/>
      </w:r>
      <w:r w:rsidRPr="00467920">
        <w:rPr>
          <w:rFonts w:ascii="Verdana" w:hAnsi="Verdana" w:cs="GothicE"/>
          <w:b/>
          <w:lang w:val="en-US"/>
        </w:rPr>
        <w:t>2005</w:t>
      </w:r>
    </w:p>
    <w:p w:rsidR="00467920" w:rsidRPr="00467920" w:rsidRDefault="00467920" w:rsidP="00467920">
      <w:pPr>
        <w:rPr>
          <w:rFonts w:ascii="Verdana" w:hAnsi="Verdana"/>
          <w:sz w:val="20"/>
          <w:szCs w:val="20"/>
          <w:lang w:val="en-US"/>
        </w:rPr>
      </w:pPr>
      <w:proofErr w:type="spellStart"/>
      <w:r w:rsidRPr="00467920">
        <w:rPr>
          <w:rFonts w:ascii="Verdana" w:hAnsi="Verdana"/>
          <w:sz w:val="20"/>
          <w:szCs w:val="20"/>
          <w:lang w:val="en-US"/>
        </w:rPr>
        <w:t>Topografia</w:t>
      </w:r>
      <w:proofErr w:type="spellEnd"/>
      <w:r w:rsidRPr="00467920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467920">
        <w:rPr>
          <w:rFonts w:ascii="Verdana" w:hAnsi="Verdana"/>
          <w:sz w:val="20"/>
          <w:szCs w:val="20"/>
          <w:lang w:val="en-US"/>
        </w:rPr>
        <w:t>Fernandes</w:t>
      </w:r>
      <w:proofErr w:type="spellEnd"/>
      <w:r w:rsidRPr="00467920">
        <w:rPr>
          <w:rFonts w:ascii="Verdana" w:hAnsi="Verdana"/>
          <w:sz w:val="20"/>
          <w:szCs w:val="20"/>
          <w:lang w:val="en-US"/>
        </w:rPr>
        <w:t xml:space="preserve"> </w:t>
      </w:r>
    </w:p>
    <w:p w:rsidR="00697932" w:rsidRPr="00467920" w:rsidRDefault="00467920" w:rsidP="00467920">
      <w:pPr>
        <w:rPr>
          <w:rFonts w:ascii="Verdana" w:hAnsi="Verdana"/>
          <w:b/>
          <w:sz w:val="20"/>
          <w:szCs w:val="20"/>
          <w:lang w:val="en-US"/>
        </w:rPr>
      </w:pPr>
      <w:r>
        <w:rPr>
          <w:rFonts w:ascii="Verdana" w:hAnsi="Verdana"/>
          <w:b/>
          <w:sz w:val="20"/>
          <w:szCs w:val="20"/>
          <w:lang w:val="en-US"/>
        </w:rPr>
        <w:t>M</w:t>
      </w:r>
      <w:r w:rsidRPr="00237252">
        <w:rPr>
          <w:rFonts w:ascii="Verdana" w:hAnsi="Verdana"/>
          <w:b/>
          <w:sz w:val="20"/>
          <w:szCs w:val="20"/>
          <w:lang w:val="en-US"/>
        </w:rPr>
        <w:t>ain responsibilities</w:t>
      </w:r>
    </w:p>
    <w:p w:rsidR="00697932" w:rsidRDefault="00697932" w:rsidP="00A26008">
      <w:pPr>
        <w:rPr>
          <w:rFonts w:ascii="Verdana" w:hAnsi="Verdana" w:cs="GothicE"/>
          <w:lang w:val="en-US"/>
        </w:rPr>
      </w:pPr>
      <w:r w:rsidRPr="00A26008">
        <w:rPr>
          <w:rFonts w:ascii="Verdana" w:hAnsi="Verdana"/>
          <w:lang w:val="en-US"/>
        </w:rPr>
        <w:t xml:space="preserve">Measurements </w:t>
      </w:r>
      <w:r w:rsidR="008F674D" w:rsidRPr="00A26008">
        <w:rPr>
          <w:rFonts w:ascii="Verdana" w:hAnsi="Verdana"/>
          <w:lang w:val="en-US"/>
        </w:rPr>
        <w:t xml:space="preserve">volume </w:t>
      </w:r>
      <w:r w:rsidRPr="00A26008">
        <w:rPr>
          <w:rFonts w:ascii="Verdana" w:hAnsi="Verdana"/>
          <w:lang w:val="en-US"/>
        </w:rPr>
        <w:t>quantities;</w:t>
      </w:r>
      <w:r w:rsidR="00A26008">
        <w:rPr>
          <w:rFonts w:ascii="Verdana" w:hAnsi="Verdana"/>
          <w:lang w:val="en-US"/>
        </w:rPr>
        <w:t xml:space="preserve"> s</w:t>
      </w:r>
      <w:r w:rsidR="008F674D" w:rsidRPr="00A26008">
        <w:rPr>
          <w:rFonts w:ascii="Verdana" w:hAnsi="Verdana"/>
          <w:lang w:val="en-US"/>
        </w:rPr>
        <w:t>urveying inspection</w:t>
      </w:r>
      <w:r w:rsidRPr="00A26008">
        <w:rPr>
          <w:rFonts w:ascii="Verdana" w:hAnsi="Verdana"/>
          <w:lang w:val="en-US"/>
        </w:rPr>
        <w:t>;</w:t>
      </w:r>
      <w:r w:rsidR="00A26008" w:rsidRPr="00A26008">
        <w:rPr>
          <w:rFonts w:ascii="Verdana" w:hAnsi="Verdana" w:cs="GothicE"/>
          <w:lang w:val="en-US"/>
        </w:rPr>
        <w:t xml:space="preserve"> </w:t>
      </w:r>
      <w:proofErr w:type="gramStart"/>
      <w:r w:rsidR="00A26008" w:rsidRPr="00AE3DAE">
        <w:rPr>
          <w:rFonts w:ascii="Verdana" w:hAnsi="Verdana" w:cs="GothicE"/>
          <w:lang w:val="en-US"/>
        </w:rPr>
        <w:t>In</w:t>
      </w:r>
      <w:proofErr w:type="gramEnd"/>
      <w:r w:rsidR="00A26008" w:rsidRPr="00AE3DAE">
        <w:rPr>
          <w:rFonts w:ascii="Verdana" w:hAnsi="Verdana" w:cs="GothicE"/>
          <w:lang w:val="en-US"/>
        </w:rPr>
        <w:t xml:space="preserve"> the following work</w:t>
      </w:r>
      <w:r w:rsidR="00A26008">
        <w:rPr>
          <w:rFonts w:ascii="Verdana" w:hAnsi="Verdana" w:cs="GothicE"/>
          <w:lang w:val="en-US"/>
        </w:rPr>
        <w:t>:</w:t>
      </w:r>
    </w:p>
    <w:p w:rsidR="00A26008" w:rsidRPr="00A26008" w:rsidRDefault="00A26008" w:rsidP="00A26008">
      <w:pPr>
        <w:pStyle w:val="ListParagraph"/>
        <w:numPr>
          <w:ilvl w:val="0"/>
          <w:numId w:val="1"/>
        </w:numPr>
        <w:tabs>
          <w:tab w:val="left" w:pos="8080"/>
        </w:tabs>
        <w:ind w:left="426" w:right="-427" w:hanging="425"/>
        <w:rPr>
          <w:rFonts w:ascii="Verdana" w:hAnsi="Verdana"/>
          <w:lang w:val="en-US"/>
        </w:rPr>
      </w:pPr>
      <w:proofErr w:type="gramStart"/>
      <w:r w:rsidRPr="00A26008">
        <w:rPr>
          <w:rFonts w:ascii="Verdana" w:hAnsi="Verdana"/>
          <w:lang w:val="en-US"/>
        </w:rPr>
        <w:t>highway</w:t>
      </w:r>
      <w:proofErr w:type="gramEnd"/>
      <w:r w:rsidRPr="00A26008">
        <w:rPr>
          <w:rFonts w:ascii="Verdana" w:hAnsi="Verdana"/>
          <w:lang w:val="en-US"/>
        </w:rPr>
        <w:t xml:space="preserve"> A25 Lot-5.1.</w:t>
      </w:r>
    </w:p>
    <w:p w:rsidR="00E6747F" w:rsidRPr="00E6747F" w:rsidRDefault="00E6747F" w:rsidP="00136045">
      <w:pPr>
        <w:ind w:left="426" w:hanging="426"/>
        <w:rPr>
          <w:rFonts w:ascii="Verdana" w:hAnsi="Verdana"/>
          <w:b/>
          <w:sz w:val="20"/>
          <w:szCs w:val="20"/>
          <w:lang w:val="en-US"/>
        </w:rPr>
      </w:pPr>
      <w:r w:rsidRPr="00E6747F">
        <w:rPr>
          <w:rFonts w:ascii="Verdana" w:hAnsi="Verdana"/>
          <w:b/>
          <w:sz w:val="20"/>
          <w:szCs w:val="20"/>
          <w:lang w:val="en-US"/>
        </w:rPr>
        <w:t xml:space="preserve">From February to August 2004 - Internship in company </w:t>
      </w:r>
      <w:proofErr w:type="spellStart"/>
      <w:r w:rsidRPr="00E6747F">
        <w:rPr>
          <w:rFonts w:ascii="Verdana" w:hAnsi="Verdana"/>
          <w:b/>
          <w:sz w:val="20"/>
          <w:szCs w:val="20"/>
          <w:lang w:val="en-US"/>
        </w:rPr>
        <w:t>Toponort</w:t>
      </w:r>
      <w:proofErr w:type="spellEnd"/>
      <w:r w:rsidRPr="00E6747F">
        <w:rPr>
          <w:rFonts w:ascii="Verdana" w:hAnsi="Verdana"/>
          <w:b/>
          <w:sz w:val="20"/>
          <w:szCs w:val="20"/>
          <w:lang w:val="en-US"/>
        </w:rPr>
        <w:t xml:space="preserve"> </w:t>
      </w:r>
    </w:p>
    <w:p w:rsidR="006A2EFC" w:rsidRPr="00E6747F" w:rsidRDefault="00E6747F" w:rsidP="00136045">
      <w:pPr>
        <w:pStyle w:val="ListParagraph"/>
        <w:numPr>
          <w:ilvl w:val="0"/>
          <w:numId w:val="2"/>
        </w:numPr>
        <w:ind w:left="426" w:hanging="426"/>
        <w:rPr>
          <w:rFonts w:ascii="Verdana" w:hAnsi="Verdana"/>
          <w:lang w:val="en-US"/>
        </w:rPr>
      </w:pPr>
      <w:r w:rsidRPr="00E6747F">
        <w:rPr>
          <w:rFonts w:ascii="Verdana" w:hAnsi="Verdana"/>
          <w:lang w:val="en-US"/>
        </w:rPr>
        <w:t xml:space="preserve">Topographic Support in underground stations for </w:t>
      </w:r>
      <w:r w:rsidR="000521CF" w:rsidRPr="00E6747F">
        <w:rPr>
          <w:rFonts w:ascii="Verdana" w:hAnsi="Verdana"/>
          <w:lang w:val="en-US"/>
        </w:rPr>
        <w:t>the</w:t>
      </w:r>
      <w:r w:rsidR="000521CF">
        <w:rPr>
          <w:rFonts w:ascii="Verdana" w:hAnsi="Verdana"/>
          <w:lang w:val="en-US"/>
        </w:rPr>
        <w:t xml:space="preserve"> Oporto</w:t>
      </w:r>
      <w:r w:rsidR="00CE5D07">
        <w:rPr>
          <w:rFonts w:ascii="Verdana" w:hAnsi="Verdana"/>
          <w:lang w:val="en-US"/>
        </w:rPr>
        <w:t xml:space="preserve"> Underground </w:t>
      </w:r>
      <w:r w:rsidRPr="00E6747F">
        <w:rPr>
          <w:rFonts w:ascii="Verdana" w:hAnsi="Verdana"/>
          <w:lang w:val="en-US"/>
        </w:rPr>
        <w:t xml:space="preserve">, including </w:t>
      </w:r>
      <w:proofErr w:type="spellStart"/>
      <w:r w:rsidRPr="00E6747F">
        <w:rPr>
          <w:rFonts w:ascii="Verdana" w:hAnsi="Verdana"/>
          <w:lang w:val="en-US"/>
        </w:rPr>
        <w:t>Bolhão</w:t>
      </w:r>
      <w:proofErr w:type="spellEnd"/>
      <w:r w:rsidRPr="00E6747F">
        <w:rPr>
          <w:rFonts w:ascii="Verdana" w:hAnsi="Verdana"/>
          <w:lang w:val="en-US"/>
        </w:rPr>
        <w:t xml:space="preserve"> (February and March) and Trinity (April to August)</w:t>
      </w:r>
    </w:p>
    <w:p w:rsidR="00697932" w:rsidRPr="00467920" w:rsidRDefault="00CE5D07" w:rsidP="00400D95">
      <w:pPr>
        <w:rPr>
          <w:rFonts w:ascii="Verdana" w:hAnsi="Verdana"/>
          <w:b/>
          <w:sz w:val="20"/>
          <w:szCs w:val="20"/>
          <w:lang w:val="en-US"/>
        </w:rPr>
      </w:pPr>
      <w:r w:rsidRPr="00467920">
        <w:rPr>
          <w:rFonts w:ascii="Verdana" w:hAnsi="Verdana"/>
          <w:b/>
          <w:sz w:val="20"/>
          <w:szCs w:val="20"/>
          <w:lang w:val="en-US"/>
        </w:rPr>
        <w:t>From March to September 2002</w:t>
      </w:r>
    </w:p>
    <w:p w:rsidR="00697932" w:rsidRPr="00697932" w:rsidRDefault="00B421B5" w:rsidP="00697932">
      <w:pPr>
        <w:pStyle w:val="ListParagraph"/>
        <w:rPr>
          <w:rFonts w:ascii="Verdana" w:hAnsi="Verdana"/>
          <w:lang w:val="en-US"/>
        </w:rPr>
      </w:pPr>
      <w:proofErr w:type="gramStart"/>
      <w:r w:rsidRPr="00B421B5">
        <w:rPr>
          <w:rFonts w:ascii="Verdana" w:hAnsi="Verdana"/>
          <w:lang w:val="en-US"/>
        </w:rPr>
        <w:t>Locksmith aide</w:t>
      </w:r>
      <w:r>
        <w:rPr>
          <w:rFonts w:ascii="Verdana" w:hAnsi="Verdana"/>
          <w:lang w:val="en-US"/>
        </w:rPr>
        <w:t xml:space="preserve"> at </w:t>
      </w:r>
      <w:proofErr w:type="spellStart"/>
      <w:r>
        <w:rPr>
          <w:rFonts w:ascii="Verdana" w:hAnsi="Verdana"/>
          <w:lang w:val="en-US"/>
        </w:rPr>
        <w:t>Selet</w:t>
      </w:r>
      <w:proofErr w:type="spellEnd"/>
      <w:r>
        <w:rPr>
          <w:rFonts w:ascii="Verdana" w:hAnsi="Verdana"/>
          <w:lang w:val="en-US"/>
        </w:rPr>
        <w:t xml:space="preserve">, </w:t>
      </w:r>
      <w:r w:rsidRPr="00E6747F">
        <w:rPr>
          <w:rFonts w:ascii="Verdana" w:hAnsi="Verdana"/>
          <w:lang w:val="en-US"/>
        </w:rPr>
        <w:t>for the</w:t>
      </w:r>
      <w:r>
        <w:rPr>
          <w:rFonts w:ascii="Verdana" w:hAnsi="Verdana"/>
          <w:lang w:val="en-US"/>
        </w:rPr>
        <w:t xml:space="preserve"> Oporto Underground.</w:t>
      </w:r>
      <w:proofErr w:type="gramEnd"/>
    </w:p>
    <w:p w:rsidR="000F4326" w:rsidRDefault="000F4326" w:rsidP="00697932">
      <w:pPr>
        <w:spacing w:after="0" w:line="240" w:lineRule="auto"/>
        <w:jc w:val="both"/>
        <w:rPr>
          <w:rFonts w:ascii="Verdana" w:hAnsi="Verdana"/>
          <w:lang w:val="en-US"/>
        </w:rPr>
      </w:pPr>
    </w:p>
    <w:p w:rsidR="00697932" w:rsidRPr="000F4326" w:rsidRDefault="00697932" w:rsidP="000F4326">
      <w:pPr>
        <w:spacing w:after="0" w:line="240" w:lineRule="auto"/>
        <w:jc w:val="both"/>
        <w:rPr>
          <w:rFonts w:ascii="Verdana" w:hAnsi="Verdana" w:cs="GothicE"/>
          <w:b/>
          <w:lang w:val="en-US"/>
        </w:rPr>
      </w:pPr>
      <w:r w:rsidRPr="00697932">
        <w:rPr>
          <w:rFonts w:ascii="Verdana" w:hAnsi="Verdana" w:cs="GothicE"/>
          <w:b/>
          <w:lang w:val="en-US"/>
        </w:rPr>
        <w:t>EDUCATION</w:t>
      </w:r>
      <w:r>
        <w:rPr>
          <w:rFonts w:ascii="Verdana" w:hAnsi="Verdana" w:cs="GothicE"/>
          <w:b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161F1AD" wp14:editId="75812275">
                <wp:simplePos x="0" y="0"/>
                <wp:positionH relativeFrom="page">
                  <wp:posOffset>1074420</wp:posOffset>
                </wp:positionH>
                <wp:positionV relativeFrom="paragraph">
                  <wp:posOffset>201295</wp:posOffset>
                </wp:positionV>
                <wp:extent cx="5379720" cy="0"/>
                <wp:effectExtent l="0" t="0" r="0" b="0"/>
                <wp:wrapNone/>
                <wp:docPr id="10" name="Forma livr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9720" cy="0"/>
                        </a:xfrm>
                        <a:custGeom>
                          <a:avLst/>
                          <a:gdLst>
                            <a:gd name="T0" fmla="*/ 0 w 8472"/>
                            <a:gd name="T1" fmla="*/ 8472 w 847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472">
                              <a:moveTo>
                                <a:pt x="0" y="0"/>
                              </a:moveTo>
                              <a:lnTo>
                                <a:pt x="8472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orma livre 10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4.6pt,15.85pt,508.2pt,15.85pt" coordsize="84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" o:allowincell="f" filled="f" strokeweight="1.5pt">
                <v:path arrowok="t" o:connecttype="custom" o:connectlocs="0,0;5379720,0" o:connectangles="0,0"/>
                <w10:wrap anchorx="page"/>
              </v:polyline>
            </w:pict>
          </mc:Fallback>
        </mc:AlternateContent>
      </w:r>
    </w:p>
    <w:p w:rsidR="000F4326" w:rsidRDefault="000F4326" w:rsidP="000F4326">
      <w:pPr>
        <w:pStyle w:val="ListParagraph"/>
        <w:ind w:left="1440"/>
        <w:rPr>
          <w:rFonts w:ascii="Verdana" w:hAnsi="Verdana"/>
          <w:lang w:val="en-US"/>
        </w:rPr>
      </w:pPr>
    </w:p>
    <w:p w:rsidR="00B421B5" w:rsidRPr="00B421B5" w:rsidRDefault="00B421B5" w:rsidP="00B421B5">
      <w:pPr>
        <w:pStyle w:val="ListParagraph"/>
        <w:numPr>
          <w:ilvl w:val="0"/>
          <w:numId w:val="3"/>
        </w:numPr>
        <w:ind w:left="426" w:hanging="426"/>
        <w:rPr>
          <w:rFonts w:ascii="Verdana" w:hAnsi="Verdana"/>
          <w:lang w:val="en-US"/>
        </w:rPr>
      </w:pPr>
      <w:r w:rsidRPr="00697932">
        <w:rPr>
          <w:rFonts w:ascii="Verdana" w:hAnsi="Verdana"/>
          <w:lang w:val="en-US"/>
        </w:rPr>
        <w:t xml:space="preserve">Secondary </w:t>
      </w:r>
      <w:r>
        <w:rPr>
          <w:rFonts w:ascii="Verdana" w:hAnsi="Verdana"/>
          <w:lang w:val="en-US"/>
        </w:rPr>
        <w:t>School;</w:t>
      </w:r>
    </w:p>
    <w:p w:rsidR="00697932" w:rsidRDefault="00697932" w:rsidP="00136045">
      <w:pPr>
        <w:pStyle w:val="ListParagraph"/>
        <w:numPr>
          <w:ilvl w:val="0"/>
          <w:numId w:val="3"/>
        </w:numPr>
        <w:ind w:left="426" w:hanging="426"/>
        <w:rPr>
          <w:rFonts w:ascii="Verdana" w:hAnsi="Verdana"/>
          <w:lang w:val="en-US"/>
        </w:rPr>
      </w:pPr>
      <w:r w:rsidRPr="00697932">
        <w:rPr>
          <w:rFonts w:ascii="Verdana" w:hAnsi="Verdana"/>
          <w:lang w:val="en-US"/>
        </w:rPr>
        <w:t xml:space="preserve">Professional Surveying Course held at CICCOPN (Vocational Training Centre of the Construction Industry and North Public </w:t>
      </w:r>
      <w:r w:rsidR="00B421B5">
        <w:rPr>
          <w:rFonts w:ascii="Verdana" w:hAnsi="Verdana"/>
          <w:lang w:val="en-US"/>
        </w:rPr>
        <w:t>Works), Maia, finalized in 2004;</w:t>
      </w:r>
    </w:p>
    <w:p w:rsidR="0063087C" w:rsidRPr="00697932" w:rsidRDefault="0063087C" w:rsidP="0063087C">
      <w:pPr>
        <w:pStyle w:val="ListParagraph"/>
        <w:numPr>
          <w:ilvl w:val="0"/>
          <w:numId w:val="3"/>
        </w:numPr>
        <w:ind w:left="426" w:hanging="426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Auto CAD Training;</w:t>
      </w:r>
    </w:p>
    <w:p w:rsidR="0063087C" w:rsidRPr="0063087C" w:rsidRDefault="0063087C" w:rsidP="0063087C">
      <w:pPr>
        <w:pStyle w:val="ListParagraph"/>
        <w:numPr>
          <w:ilvl w:val="0"/>
          <w:numId w:val="3"/>
        </w:numPr>
        <w:ind w:left="426" w:hanging="426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Training in Land Desktop 2004;</w:t>
      </w:r>
    </w:p>
    <w:p w:rsidR="00697932" w:rsidRDefault="00697932" w:rsidP="00136045">
      <w:pPr>
        <w:pStyle w:val="ListParagraph"/>
        <w:numPr>
          <w:ilvl w:val="0"/>
          <w:numId w:val="3"/>
        </w:numPr>
        <w:ind w:left="426" w:hanging="426"/>
        <w:rPr>
          <w:rFonts w:ascii="Verdana" w:hAnsi="Verdana"/>
          <w:lang w:val="en-US"/>
        </w:rPr>
      </w:pPr>
      <w:r w:rsidRPr="00697932">
        <w:rPr>
          <w:rFonts w:ascii="Verdana" w:hAnsi="Verdana"/>
          <w:lang w:val="en-US"/>
        </w:rPr>
        <w:t>Professional Technician Course Foreman, held in CICCOPN (Vocational Training Centre of the Construction Industry and North Public Works), Maia, finalized in 2007</w:t>
      </w:r>
      <w:r w:rsidR="00B421B5">
        <w:rPr>
          <w:rFonts w:ascii="Verdana" w:hAnsi="Verdana"/>
          <w:lang w:val="en-US"/>
        </w:rPr>
        <w:t>;</w:t>
      </w:r>
    </w:p>
    <w:p w:rsidR="0063087C" w:rsidRPr="0063087C" w:rsidRDefault="0063087C" w:rsidP="0063087C">
      <w:pPr>
        <w:pStyle w:val="ListParagraph"/>
        <w:numPr>
          <w:ilvl w:val="0"/>
          <w:numId w:val="3"/>
        </w:numPr>
        <w:ind w:left="426" w:hanging="426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Training in Civil 3D 2008;</w:t>
      </w:r>
    </w:p>
    <w:p w:rsidR="00E6747F" w:rsidRPr="00697932" w:rsidRDefault="00E6747F" w:rsidP="00136045">
      <w:pPr>
        <w:pStyle w:val="ListParagraph"/>
        <w:numPr>
          <w:ilvl w:val="0"/>
          <w:numId w:val="3"/>
        </w:numPr>
        <w:ind w:left="426" w:hanging="426"/>
        <w:rPr>
          <w:rFonts w:ascii="Verdana" w:hAnsi="Verdana"/>
          <w:lang w:val="en-US"/>
        </w:rPr>
      </w:pPr>
      <w:r w:rsidRPr="00697932">
        <w:rPr>
          <w:rFonts w:ascii="Verdana" w:hAnsi="Verdana"/>
          <w:lang w:val="en-US"/>
        </w:rPr>
        <w:t>Initial Teaching Training Course for Trainers - held at Bee Consulting, Year 2008</w:t>
      </w:r>
      <w:r w:rsidR="00B421B5">
        <w:rPr>
          <w:rFonts w:ascii="Verdana" w:hAnsi="Verdana"/>
          <w:lang w:val="en-US"/>
        </w:rPr>
        <w:t>;</w:t>
      </w:r>
    </w:p>
    <w:p w:rsidR="00697932" w:rsidRDefault="00697932" w:rsidP="00136045">
      <w:pPr>
        <w:pStyle w:val="ListParagraph"/>
        <w:numPr>
          <w:ilvl w:val="0"/>
          <w:numId w:val="3"/>
        </w:numPr>
        <w:ind w:left="426" w:hanging="426"/>
        <w:rPr>
          <w:rFonts w:ascii="Verdana" w:hAnsi="Verdana"/>
          <w:lang w:val="en-US"/>
        </w:rPr>
      </w:pPr>
      <w:r w:rsidRPr="00697932">
        <w:rPr>
          <w:rFonts w:ascii="Verdana" w:hAnsi="Verdana"/>
          <w:lang w:val="en-US"/>
        </w:rPr>
        <w:t xml:space="preserve">Sensitization Training for Quality, Environment and Safety – </w:t>
      </w:r>
      <w:proofErr w:type="spellStart"/>
      <w:r w:rsidRPr="00697932">
        <w:rPr>
          <w:rFonts w:ascii="Verdana" w:hAnsi="Verdana"/>
          <w:lang w:val="en-US"/>
        </w:rPr>
        <w:t>Innocielo</w:t>
      </w:r>
      <w:proofErr w:type="spellEnd"/>
      <w:r w:rsidRPr="00697932">
        <w:rPr>
          <w:rFonts w:ascii="Verdana" w:hAnsi="Verdana"/>
          <w:lang w:val="en-US"/>
        </w:rPr>
        <w:t xml:space="preserve"> MERIDIEN, taught by Exponent – Economic Servi</w:t>
      </w:r>
      <w:r w:rsidR="00B421B5">
        <w:rPr>
          <w:rFonts w:ascii="Verdana" w:hAnsi="Verdana"/>
          <w:lang w:val="en-US"/>
        </w:rPr>
        <w:t>ces and Management – Year 2008;</w:t>
      </w:r>
    </w:p>
    <w:p w:rsidR="00697932" w:rsidRPr="00697932" w:rsidRDefault="00697932" w:rsidP="00136045">
      <w:pPr>
        <w:pStyle w:val="ListParagraph"/>
        <w:numPr>
          <w:ilvl w:val="0"/>
          <w:numId w:val="3"/>
        </w:numPr>
        <w:ind w:left="426" w:hanging="426"/>
        <w:rPr>
          <w:rFonts w:ascii="Verdana" w:hAnsi="Verdana"/>
          <w:lang w:val="en-US"/>
        </w:rPr>
      </w:pPr>
      <w:r w:rsidRPr="00697932">
        <w:rPr>
          <w:rFonts w:ascii="Verdana" w:hAnsi="Verdana"/>
          <w:lang w:val="en-US"/>
        </w:rPr>
        <w:t>Training in Teamwork and Interpersonal Communication, taught by Exponent – Economic Serv</w:t>
      </w:r>
      <w:r w:rsidR="00400D95">
        <w:rPr>
          <w:rFonts w:ascii="Verdana" w:hAnsi="Verdana"/>
          <w:lang w:val="en-US"/>
        </w:rPr>
        <w:t>ices and Management – Year 2008;</w:t>
      </w:r>
    </w:p>
    <w:p w:rsidR="00697932" w:rsidRDefault="00697932" w:rsidP="00136045">
      <w:pPr>
        <w:pStyle w:val="ListParagraph"/>
        <w:numPr>
          <w:ilvl w:val="0"/>
          <w:numId w:val="3"/>
        </w:numPr>
        <w:ind w:left="426" w:hanging="426"/>
        <w:rPr>
          <w:rFonts w:ascii="Verdana" w:hAnsi="Verdana"/>
          <w:lang w:val="en-US"/>
        </w:rPr>
      </w:pPr>
      <w:r w:rsidRPr="00697932">
        <w:rPr>
          <w:rFonts w:ascii="Verdana" w:hAnsi="Verdana"/>
          <w:lang w:val="en-US"/>
        </w:rPr>
        <w:t>Training in GIS - Geographical Information Systems (AutoCAD Map 3D 2009), taught by Exponent – Economic Services and Managem</w:t>
      </w:r>
      <w:r w:rsidR="00626897">
        <w:rPr>
          <w:rFonts w:ascii="Verdana" w:hAnsi="Verdana"/>
          <w:lang w:val="en-US"/>
        </w:rPr>
        <w:t>ent – Year 2010</w:t>
      </w:r>
      <w:r w:rsidR="00B421B5">
        <w:rPr>
          <w:rFonts w:ascii="Verdana" w:hAnsi="Verdana"/>
          <w:lang w:val="en-US"/>
        </w:rPr>
        <w:t>;</w:t>
      </w:r>
    </w:p>
    <w:p w:rsidR="00702EA9" w:rsidRPr="00697932" w:rsidRDefault="00702EA9" w:rsidP="00702EA9">
      <w:pPr>
        <w:pStyle w:val="ListParagraph"/>
        <w:ind w:left="426"/>
        <w:rPr>
          <w:rFonts w:ascii="Verdana" w:hAnsi="Verdana"/>
          <w:lang w:val="en-US"/>
        </w:rPr>
      </w:pPr>
    </w:p>
    <w:p w:rsidR="00697932" w:rsidRDefault="000F4326" w:rsidP="009D4DCF">
      <w:pPr>
        <w:spacing w:after="0" w:line="240" w:lineRule="auto"/>
        <w:jc w:val="both"/>
        <w:rPr>
          <w:rFonts w:ascii="Verdana" w:hAnsi="Verdana" w:cs="GothicE"/>
          <w:b/>
          <w:lang w:val="en-US"/>
        </w:rPr>
      </w:pPr>
      <w:r>
        <w:rPr>
          <w:rFonts w:ascii="Verdana" w:hAnsi="Verdana" w:cs="GothicE"/>
          <w:b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62836C58" wp14:editId="66E06786">
                <wp:simplePos x="0" y="0"/>
                <wp:positionH relativeFrom="page">
                  <wp:posOffset>1074420</wp:posOffset>
                </wp:positionH>
                <wp:positionV relativeFrom="paragraph">
                  <wp:posOffset>201295</wp:posOffset>
                </wp:positionV>
                <wp:extent cx="5379720" cy="0"/>
                <wp:effectExtent l="0" t="0" r="0" b="0"/>
                <wp:wrapNone/>
                <wp:docPr id="11" name="Forma livr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9720" cy="0"/>
                        </a:xfrm>
                        <a:custGeom>
                          <a:avLst/>
                          <a:gdLst>
                            <a:gd name="T0" fmla="*/ 0 w 8472"/>
                            <a:gd name="T1" fmla="*/ 8472 w 847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472">
                              <a:moveTo>
                                <a:pt x="0" y="0"/>
                              </a:moveTo>
                              <a:lnTo>
                                <a:pt x="8472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orma livre 1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4.6pt,15.85pt,508.2pt,15.85pt" coordsize="84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" o:allowincell="f" filled="f" strokeweight="1.5pt">
                <v:path arrowok="t" o:connecttype="custom" o:connectlocs="0,0;5379720,0" o:connectangles="0,0"/>
                <w10:wrap anchorx="page"/>
              </v:polyline>
            </w:pict>
          </mc:Fallback>
        </mc:AlternateContent>
      </w:r>
      <w:r>
        <w:rPr>
          <w:rFonts w:ascii="Verdana" w:hAnsi="Verdana" w:cs="GothicE"/>
          <w:b/>
          <w:lang w:val="en-US"/>
        </w:rPr>
        <w:t>SOFTWARE/SYSTEM SKILLS</w:t>
      </w:r>
    </w:p>
    <w:p w:rsidR="009D4DCF" w:rsidRPr="009D4DCF" w:rsidRDefault="009D4DCF" w:rsidP="009D4DCF">
      <w:pPr>
        <w:spacing w:after="0" w:line="240" w:lineRule="auto"/>
        <w:jc w:val="both"/>
        <w:rPr>
          <w:rFonts w:ascii="Verdana" w:hAnsi="Verdana" w:cs="GothicE"/>
          <w:b/>
          <w:lang w:val="en-US"/>
        </w:rPr>
      </w:pPr>
    </w:p>
    <w:p w:rsidR="00697932" w:rsidRDefault="00096006" w:rsidP="00136045">
      <w:pPr>
        <w:pStyle w:val="ListParagraph"/>
        <w:ind w:left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Excellent knowledge in</w:t>
      </w:r>
      <w:r w:rsidR="00697932" w:rsidRPr="00697932">
        <w:rPr>
          <w:rFonts w:ascii="Verdana" w:hAnsi="Verdana"/>
          <w:lang w:val="en-US"/>
        </w:rPr>
        <w:t xml:space="preserve"> the following software:</w:t>
      </w:r>
    </w:p>
    <w:p w:rsidR="009D4DCF" w:rsidRPr="00697932" w:rsidRDefault="009D4DCF" w:rsidP="00136045">
      <w:pPr>
        <w:pStyle w:val="ListParagraph"/>
        <w:ind w:left="0"/>
        <w:rPr>
          <w:rFonts w:ascii="Verdana" w:hAnsi="Verdana"/>
          <w:lang w:val="en-US"/>
        </w:rPr>
      </w:pPr>
    </w:p>
    <w:p w:rsidR="00697932" w:rsidRPr="00697932" w:rsidRDefault="00697932" w:rsidP="00136045">
      <w:pPr>
        <w:pStyle w:val="ListParagraph"/>
        <w:ind w:left="426" w:hanging="426"/>
        <w:rPr>
          <w:rFonts w:ascii="Verdana" w:hAnsi="Verdana"/>
          <w:lang w:val="en-US"/>
        </w:rPr>
      </w:pPr>
      <w:r w:rsidRPr="00697932">
        <w:rPr>
          <w:rFonts w:ascii="Verdana" w:hAnsi="Verdana"/>
          <w:lang w:val="en-US"/>
        </w:rPr>
        <w:t>•</w:t>
      </w:r>
      <w:r w:rsidRPr="00697932">
        <w:rPr>
          <w:rFonts w:ascii="Verdana" w:hAnsi="Verdana"/>
          <w:lang w:val="en-US"/>
        </w:rPr>
        <w:tab/>
        <w:t>Microsoft Office™ (Word, PowerPoint, Excel)</w:t>
      </w:r>
      <w:r w:rsidR="00B774EB">
        <w:rPr>
          <w:rFonts w:ascii="Verdana" w:hAnsi="Verdana"/>
          <w:lang w:val="en-US"/>
        </w:rPr>
        <w:t>;</w:t>
      </w:r>
    </w:p>
    <w:p w:rsidR="008F1F95" w:rsidRPr="008F1F95" w:rsidRDefault="000F4326" w:rsidP="008F1F95">
      <w:pPr>
        <w:pStyle w:val="ListParagraph"/>
        <w:ind w:left="426" w:hanging="426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•</w:t>
      </w:r>
      <w:r>
        <w:rPr>
          <w:rFonts w:ascii="Verdana" w:hAnsi="Verdana"/>
          <w:lang w:val="en-US"/>
        </w:rPr>
        <w:tab/>
      </w:r>
      <w:proofErr w:type="spellStart"/>
      <w:r>
        <w:rPr>
          <w:rFonts w:ascii="Verdana" w:hAnsi="Verdana"/>
          <w:lang w:val="en-US"/>
        </w:rPr>
        <w:t>Autocad</w:t>
      </w:r>
      <w:proofErr w:type="spellEnd"/>
      <w:r>
        <w:rPr>
          <w:rFonts w:ascii="Verdana" w:hAnsi="Verdana"/>
          <w:lang w:val="en-US"/>
        </w:rPr>
        <w:t xml:space="preserve"> Civil 3d</w:t>
      </w:r>
      <w:r w:rsidR="00B421B5">
        <w:rPr>
          <w:rFonts w:ascii="Verdana" w:hAnsi="Verdana"/>
          <w:lang w:val="en-US"/>
        </w:rPr>
        <w:t>;</w:t>
      </w:r>
    </w:p>
    <w:p w:rsidR="00B421B5" w:rsidRPr="00B421B5" w:rsidRDefault="00B421B5" w:rsidP="00B421B5">
      <w:pPr>
        <w:pStyle w:val="ListParagraph"/>
        <w:ind w:left="426" w:hanging="426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•</w:t>
      </w:r>
      <w:r>
        <w:rPr>
          <w:rFonts w:ascii="Verdana" w:hAnsi="Verdana"/>
          <w:lang w:val="en-US"/>
        </w:rPr>
        <w:tab/>
        <w:t>Leica office</w:t>
      </w:r>
      <w:r w:rsidR="00400D95">
        <w:rPr>
          <w:rFonts w:ascii="Verdana" w:hAnsi="Verdana"/>
          <w:lang w:val="en-US"/>
        </w:rPr>
        <w:t>;</w:t>
      </w:r>
    </w:p>
    <w:p w:rsidR="00B421B5" w:rsidRPr="000F4326" w:rsidRDefault="00B421B5" w:rsidP="00136045">
      <w:pPr>
        <w:pStyle w:val="ListParagraph"/>
        <w:ind w:left="426" w:hanging="426"/>
        <w:rPr>
          <w:rFonts w:ascii="Verdana" w:hAnsi="Verdana"/>
          <w:lang w:val="en-US"/>
        </w:rPr>
      </w:pPr>
    </w:p>
    <w:p w:rsidR="000F4326" w:rsidRPr="000F4326" w:rsidRDefault="000F4326" w:rsidP="000F4326">
      <w:pPr>
        <w:spacing w:after="0" w:line="240" w:lineRule="auto"/>
        <w:jc w:val="both"/>
        <w:rPr>
          <w:rFonts w:ascii="Verdana" w:hAnsi="Verdana" w:cs="GothicE"/>
          <w:b/>
          <w:lang w:val="en-US"/>
        </w:rPr>
      </w:pPr>
      <w:r>
        <w:rPr>
          <w:rFonts w:ascii="Verdana" w:hAnsi="Verdana" w:cs="GothicE"/>
          <w:b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E4E68C3" wp14:editId="511601CA">
                <wp:simplePos x="0" y="0"/>
                <wp:positionH relativeFrom="page">
                  <wp:posOffset>1074420</wp:posOffset>
                </wp:positionH>
                <wp:positionV relativeFrom="paragraph">
                  <wp:posOffset>201295</wp:posOffset>
                </wp:positionV>
                <wp:extent cx="5379720" cy="0"/>
                <wp:effectExtent l="0" t="0" r="0" b="0"/>
                <wp:wrapNone/>
                <wp:docPr id="12" name="Forma livr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9720" cy="0"/>
                        </a:xfrm>
                        <a:custGeom>
                          <a:avLst/>
                          <a:gdLst>
                            <a:gd name="T0" fmla="*/ 0 w 8472"/>
                            <a:gd name="T1" fmla="*/ 8472 w 847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472">
                              <a:moveTo>
                                <a:pt x="0" y="0"/>
                              </a:moveTo>
                              <a:lnTo>
                                <a:pt x="8472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orma livre 1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4.6pt,15.85pt,508.2pt,15.85pt" coordsize="84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" o:allowincell="f" filled="f" strokeweight="1.5pt">
                <v:path arrowok="t" o:connecttype="custom" o:connectlocs="0,0;5379720,0" o:connectangles="0,0"/>
                <w10:wrap anchorx="page"/>
              </v:polyline>
            </w:pict>
          </mc:Fallback>
        </mc:AlternateContent>
      </w:r>
      <w:r>
        <w:rPr>
          <w:rFonts w:ascii="Verdana" w:hAnsi="Verdana" w:cs="GothicE"/>
          <w:b/>
          <w:lang w:val="en-US"/>
        </w:rPr>
        <w:t>LANGUAGE SKILLS</w:t>
      </w:r>
    </w:p>
    <w:p w:rsidR="00B774EB" w:rsidRDefault="00B774EB" w:rsidP="00136045">
      <w:pPr>
        <w:pStyle w:val="ListParagraph"/>
        <w:ind w:left="0"/>
        <w:rPr>
          <w:rFonts w:ascii="Verdana" w:hAnsi="Verdana"/>
          <w:lang w:val="en-US"/>
        </w:rPr>
      </w:pPr>
    </w:p>
    <w:p w:rsidR="00B774EB" w:rsidRDefault="00B774EB" w:rsidP="00136045">
      <w:pPr>
        <w:pStyle w:val="ListParagraph"/>
        <w:ind w:left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Writing and speaking knowledge in:</w:t>
      </w:r>
    </w:p>
    <w:p w:rsidR="009D4DCF" w:rsidRDefault="009D4DCF" w:rsidP="00136045">
      <w:pPr>
        <w:pStyle w:val="ListParagraph"/>
        <w:ind w:left="0"/>
        <w:rPr>
          <w:rFonts w:ascii="Verdana" w:hAnsi="Verdana"/>
          <w:lang w:val="en-US"/>
        </w:rPr>
      </w:pPr>
    </w:p>
    <w:p w:rsidR="009D4DCF" w:rsidRDefault="009D4DCF" w:rsidP="009D4DCF">
      <w:pPr>
        <w:pStyle w:val="ListParagraph"/>
        <w:numPr>
          <w:ilvl w:val="0"/>
          <w:numId w:val="5"/>
        </w:numPr>
        <w:rPr>
          <w:rFonts w:ascii="Verdana" w:hAnsi="Verdana"/>
          <w:lang w:val="en-US"/>
        </w:rPr>
      </w:pPr>
      <w:r w:rsidRPr="009D4DCF">
        <w:rPr>
          <w:rFonts w:ascii="Verdana" w:hAnsi="Verdana" w:cs="Verdana"/>
          <w:lang w:val="en-US"/>
        </w:rPr>
        <w:t>Port</w:t>
      </w:r>
      <w:r w:rsidRPr="009D4DCF">
        <w:rPr>
          <w:rFonts w:ascii="Verdana" w:hAnsi="Verdana" w:cs="Verdana"/>
          <w:spacing w:val="1"/>
          <w:lang w:val="en-US"/>
        </w:rPr>
        <w:t>u</w:t>
      </w:r>
      <w:r w:rsidRPr="009D4DCF">
        <w:rPr>
          <w:rFonts w:ascii="Verdana" w:hAnsi="Verdana" w:cs="Verdana"/>
          <w:lang w:val="en-US"/>
        </w:rPr>
        <w:t>gue</w:t>
      </w:r>
      <w:r w:rsidRPr="009D4DCF">
        <w:rPr>
          <w:rFonts w:ascii="Verdana" w:hAnsi="Verdana" w:cs="Verdana"/>
          <w:spacing w:val="1"/>
          <w:lang w:val="en-US"/>
        </w:rPr>
        <w:t>s</w:t>
      </w:r>
      <w:r w:rsidRPr="009D4DCF">
        <w:rPr>
          <w:rFonts w:ascii="Verdana" w:hAnsi="Verdana" w:cs="Verdana"/>
          <w:lang w:val="en-US"/>
        </w:rPr>
        <w:t>e</w:t>
      </w:r>
      <w:r w:rsidR="00A26008">
        <w:rPr>
          <w:rFonts w:ascii="Verdana" w:hAnsi="Verdana" w:cs="Verdana"/>
          <w:lang w:val="en-US"/>
        </w:rPr>
        <w:t xml:space="preserve"> (Native)</w:t>
      </w:r>
      <w:r w:rsidR="00400D95">
        <w:rPr>
          <w:rFonts w:ascii="Verdana" w:hAnsi="Verdana" w:cs="Verdana"/>
          <w:lang w:val="en-US"/>
        </w:rPr>
        <w:t>;</w:t>
      </w:r>
      <w:r>
        <w:rPr>
          <w:rFonts w:ascii="Verdana" w:hAnsi="Verdana"/>
          <w:lang w:val="en-US"/>
        </w:rPr>
        <w:t xml:space="preserve"> </w:t>
      </w:r>
    </w:p>
    <w:p w:rsidR="00B774EB" w:rsidRDefault="00B774EB" w:rsidP="009D4DCF">
      <w:pPr>
        <w:pStyle w:val="ListParagraph"/>
        <w:numPr>
          <w:ilvl w:val="0"/>
          <w:numId w:val="5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English;</w:t>
      </w:r>
    </w:p>
    <w:p w:rsidR="00B774EB" w:rsidRDefault="009D4DCF" w:rsidP="009D4DCF">
      <w:pPr>
        <w:pStyle w:val="ListParagraph"/>
        <w:numPr>
          <w:ilvl w:val="0"/>
          <w:numId w:val="5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French;</w:t>
      </w:r>
    </w:p>
    <w:p w:rsidR="00096006" w:rsidRDefault="00096006" w:rsidP="00136045">
      <w:pPr>
        <w:pStyle w:val="ListParagraph"/>
        <w:ind w:left="0"/>
        <w:rPr>
          <w:rFonts w:ascii="Verdana" w:hAnsi="Verdana"/>
          <w:lang w:val="en-US"/>
        </w:rPr>
      </w:pPr>
      <w:bookmarkStart w:id="2" w:name="_GoBack"/>
      <w:bookmarkEnd w:id="2"/>
    </w:p>
    <w:p w:rsidR="00096006" w:rsidRPr="00697932" w:rsidRDefault="00096006" w:rsidP="00136045">
      <w:pPr>
        <w:pStyle w:val="ListParagraph"/>
        <w:ind w:left="0"/>
        <w:rPr>
          <w:rFonts w:ascii="Verdana" w:hAnsi="Verdana"/>
          <w:lang w:val="en-US"/>
        </w:rPr>
      </w:pPr>
    </w:p>
    <w:sectPr w:rsidR="00096006" w:rsidRPr="0069793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D9A" w:rsidRDefault="00A64D9A" w:rsidP="000F4326">
      <w:pPr>
        <w:spacing w:after="0" w:line="240" w:lineRule="auto"/>
      </w:pPr>
      <w:r>
        <w:separator/>
      </w:r>
    </w:p>
  </w:endnote>
  <w:endnote w:type="continuationSeparator" w:id="0">
    <w:p w:rsidR="00A64D9A" w:rsidRDefault="00A64D9A" w:rsidP="000F4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GothicE">
    <w:charset w:val="00"/>
    <w:family w:val="auto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CDB" w:rsidRDefault="00812CDB">
    <w:pPr>
      <w:pStyle w:val="Footer"/>
    </w:pPr>
    <w:r>
      <w:rPr>
        <w:rFonts w:cs="Calibri"/>
        <w:position w:val="1"/>
        <w:sz w:val="20"/>
        <w:szCs w:val="20"/>
      </w:rPr>
      <w:t>Page</w:t>
    </w:r>
    <w:r>
      <w:rPr>
        <w:rFonts w:cs="Calibri"/>
        <w:spacing w:val="-1"/>
        <w:position w:val="1"/>
        <w:sz w:val="20"/>
        <w:szCs w:val="20"/>
      </w:rPr>
      <w:t xml:space="preserve"> </w:t>
    </w:r>
    <w:r>
      <w:rPr>
        <w:rFonts w:cs="Calibri"/>
        <w:position w:val="1"/>
        <w:sz w:val="20"/>
        <w:szCs w:val="20"/>
      </w:rPr>
      <w:fldChar w:fldCharType="begin"/>
    </w:r>
    <w:r>
      <w:rPr>
        <w:rFonts w:cs="Calibri"/>
        <w:position w:val="1"/>
        <w:sz w:val="20"/>
        <w:szCs w:val="20"/>
      </w:rPr>
      <w:instrText xml:space="preserve"> PAGE </w:instrText>
    </w:r>
    <w:r>
      <w:rPr>
        <w:rFonts w:cs="Calibri"/>
        <w:position w:val="1"/>
        <w:sz w:val="20"/>
        <w:szCs w:val="20"/>
      </w:rPr>
      <w:fldChar w:fldCharType="separate"/>
    </w:r>
    <w:r w:rsidR="00655FCA">
      <w:rPr>
        <w:rFonts w:cs="Calibri"/>
        <w:noProof/>
        <w:position w:val="1"/>
        <w:sz w:val="20"/>
        <w:szCs w:val="20"/>
      </w:rPr>
      <w:t>3</w:t>
    </w:r>
    <w:r>
      <w:rPr>
        <w:rFonts w:cs="Calibri"/>
        <w:position w:val="1"/>
        <w:sz w:val="20"/>
        <w:szCs w:val="20"/>
      </w:rPr>
      <w:fldChar w:fldCharType="end"/>
    </w:r>
    <w:r>
      <w:rPr>
        <w:rFonts w:cs="Calibri"/>
        <w:spacing w:val="-1"/>
        <w:position w:val="1"/>
        <w:sz w:val="20"/>
        <w:szCs w:val="20"/>
      </w:rPr>
      <w:t>/</w:t>
    </w:r>
    <w:r>
      <w:rPr>
        <w:rFonts w:cs="Calibri"/>
        <w:position w:val="1"/>
        <w:sz w:val="20"/>
        <w:szCs w:val="20"/>
      </w:rPr>
      <w:t>3</w:t>
    </w:r>
    <w:r>
      <w:rPr>
        <w:rFonts w:cs="Calibri"/>
        <w:spacing w:val="1"/>
        <w:position w:val="1"/>
        <w:sz w:val="20"/>
        <w:szCs w:val="20"/>
      </w:rPr>
      <w:t xml:space="preserve"> </w:t>
    </w:r>
    <w:r>
      <w:rPr>
        <w:rFonts w:cs="Calibri"/>
        <w:spacing w:val="-1"/>
        <w:position w:val="1"/>
        <w:sz w:val="20"/>
        <w:szCs w:val="20"/>
      </w:rPr>
      <w:t>C</w:t>
    </w:r>
    <w:r>
      <w:rPr>
        <w:rFonts w:cs="Calibri"/>
        <w:position w:val="1"/>
        <w:sz w:val="20"/>
        <w:szCs w:val="20"/>
      </w:rPr>
      <w:t>u</w:t>
    </w:r>
    <w:r>
      <w:rPr>
        <w:rFonts w:cs="Calibri"/>
        <w:spacing w:val="-2"/>
        <w:position w:val="1"/>
        <w:sz w:val="20"/>
        <w:szCs w:val="20"/>
      </w:rPr>
      <w:t>r</w:t>
    </w:r>
    <w:r>
      <w:rPr>
        <w:rFonts w:cs="Calibri"/>
        <w:position w:val="1"/>
        <w:sz w:val="20"/>
        <w:szCs w:val="20"/>
      </w:rPr>
      <w:t>ricu</w:t>
    </w:r>
    <w:r>
      <w:rPr>
        <w:rFonts w:cs="Calibri"/>
        <w:spacing w:val="-1"/>
        <w:position w:val="1"/>
        <w:sz w:val="20"/>
        <w:szCs w:val="20"/>
      </w:rPr>
      <w:t>l</w:t>
    </w:r>
    <w:r>
      <w:rPr>
        <w:rFonts w:cs="Calibri"/>
        <w:position w:val="1"/>
        <w:sz w:val="20"/>
        <w:szCs w:val="20"/>
      </w:rPr>
      <w:t>um V</w:t>
    </w:r>
    <w:r>
      <w:rPr>
        <w:rFonts w:cs="Calibri"/>
        <w:spacing w:val="-1"/>
        <w:position w:val="1"/>
        <w:sz w:val="20"/>
        <w:szCs w:val="20"/>
      </w:rPr>
      <w:t>it</w:t>
    </w:r>
    <w:r>
      <w:rPr>
        <w:rFonts w:cs="Calibri"/>
        <w:position w:val="1"/>
        <w:sz w:val="20"/>
        <w:szCs w:val="20"/>
      </w:rPr>
      <w:t>ae</w:t>
    </w:r>
    <w:r>
      <w:rPr>
        <w:rFonts w:cs="Calibri"/>
        <w:spacing w:val="-1"/>
        <w:position w:val="1"/>
        <w:sz w:val="20"/>
        <w:szCs w:val="20"/>
      </w:rPr>
      <w:t xml:space="preserve"> </w:t>
    </w:r>
    <w:r>
      <w:rPr>
        <w:rFonts w:cs="Calibri"/>
        <w:position w:val="1"/>
        <w:sz w:val="20"/>
        <w:szCs w:val="20"/>
      </w:rPr>
      <w:t>of</w:t>
    </w:r>
    <w:r>
      <w:rPr>
        <w:rFonts w:cs="Calibri"/>
        <w:spacing w:val="1"/>
        <w:position w:val="1"/>
        <w:sz w:val="20"/>
        <w:szCs w:val="20"/>
      </w:rPr>
      <w:t xml:space="preserve"> </w:t>
    </w:r>
    <w:r>
      <w:rPr>
        <w:rFonts w:cs="Calibri"/>
        <w:position w:val="1"/>
        <w:sz w:val="20"/>
        <w:szCs w:val="20"/>
      </w:rPr>
      <w:t>Azevedo,</w:t>
    </w:r>
    <w:r>
      <w:rPr>
        <w:rFonts w:cs="Calibri"/>
        <w:spacing w:val="-1"/>
        <w:position w:val="1"/>
        <w:sz w:val="20"/>
        <w:szCs w:val="20"/>
      </w:rPr>
      <w:t xml:space="preserve"> </w:t>
    </w:r>
    <w:r>
      <w:rPr>
        <w:rFonts w:cs="Calibri"/>
        <w:position w:val="1"/>
        <w:sz w:val="20"/>
        <w:szCs w:val="20"/>
      </w:rPr>
      <w:t>Martinho Duarte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D9A" w:rsidRDefault="00A64D9A" w:rsidP="000F4326">
      <w:pPr>
        <w:spacing w:after="0" w:line="240" w:lineRule="auto"/>
      </w:pPr>
      <w:r>
        <w:separator/>
      </w:r>
    </w:p>
  </w:footnote>
  <w:footnote w:type="continuationSeparator" w:id="0">
    <w:p w:rsidR="00A64D9A" w:rsidRDefault="00A64D9A" w:rsidP="000F4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CDB" w:rsidRDefault="00812CDB">
    <w:pPr>
      <w:pStyle w:val="Header"/>
    </w:pPr>
  </w:p>
  <w:p w:rsidR="00812CDB" w:rsidRDefault="00812C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B1CD0"/>
    <w:multiLevelType w:val="hybridMultilevel"/>
    <w:tmpl w:val="5A7CBB0A"/>
    <w:lvl w:ilvl="0" w:tplc="C9BA68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F2224"/>
    <w:multiLevelType w:val="hybridMultilevel"/>
    <w:tmpl w:val="E93C53C0"/>
    <w:lvl w:ilvl="0" w:tplc="C9BA68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E14568F"/>
    <w:multiLevelType w:val="hybridMultilevel"/>
    <w:tmpl w:val="7EB8EBB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5AF73C">
      <w:start w:val="2006"/>
      <w:numFmt w:val="bullet"/>
      <w:lvlText w:val="-"/>
      <w:lvlJc w:val="left"/>
      <w:pPr>
        <w:ind w:left="2160" w:hanging="360"/>
      </w:pPr>
      <w:rPr>
        <w:rFonts w:ascii="Gothic" w:eastAsia="Times New Roman" w:hAnsi="Gothic" w:cs="GothicE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D74A7A"/>
    <w:multiLevelType w:val="hybridMultilevel"/>
    <w:tmpl w:val="C638F13A"/>
    <w:lvl w:ilvl="0" w:tplc="C9BA68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007007"/>
    <w:multiLevelType w:val="hybridMultilevel"/>
    <w:tmpl w:val="7D28CC58"/>
    <w:lvl w:ilvl="0" w:tplc="BF9400A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lang w:val="en-US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932"/>
    <w:rsid w:val="000049CB"/>
    <w:rsid w:val="00032157"/>
    <w:rsid w:val="00036BD0"/>
    <w:rsid w:val="000521CF"/>
    <w:rsid w:val="0005490E"/>
    <w:rsid w:val="00096006"/>
    <w:rsid w:val="000F4326"/>
    <w:rsid w:val="001333A2"/>
    <w:rsid w:val="00136045"/>
    <w:rsid w:val="00167D9B"/>
    <w:rsid w:val="001760F6"/>
    <w:rsid w:val="00237252"/>
    <w:rsid w:val="0037440D"/>
    <w:rsid w:val="00385030"/>
    <w:rsid w:val="003F1F65"/>
    <w:rsid w:val="00400D95"/>
    <w:rsid w:val="00467920"/>
    <w:rsid w:val="00472075"/>
    <w:rsid w:val="0057417F"/>
    <w:rsid w:val="005A636E"/>
    <w:rsid w:val="005F7822"/>
    <w:rsid w:val="00626897"/>
    <w:rsid w:val="0063087C"/>
    <w:rsid w:val="006375D5"/>
    <w:rsid w:val="00655FCA"/>
    <w:rsid w:val="00670E11"/>
    <w:rsid w:val="00697932"/>
    <w:rsid w:val="006A2EFC"/>
    <w:rsid w:val="00702EA9"/>
    <w:rsid w:val="007D1355"/>
    <w:rsid w:val="00812CDB"/>
    <w:rsid w:val="00880243"/>
    <w:rsid w:val="008F1F95"/>
    <w:rsid w:val="008F674D"/>
    <w:rsid w:val="009214D7"/>
    <w:rsid w:val="00950710"/>
    <w:rsid w:val="009819E9"/>
    <w:rsid w:val="009D4DCF"/>
    <w:rsid w:val="00A04155"/>
    <w:rsid w:val="00A067EE"/>
    <w:rsid w:val="00A26008"/>
    <w:rsid w:val="00A64D9A"/>
    <w:rsid w:val="00AE3DAE"/>
    <w:rsid w:val="00B421B5"/>
    <w:rsid w:val="00B43A70"/>
    <w:rsid w:val="00B774EB"/>
    <w:rsid w:val="00C2585F"/>
    <w:rsid w:val="00CE5D07"/>
    <w:rsid w:val="00CF4177"/>
    <w:rsid w:val="00D43194"/>
    <w:rsid w:val="00D738B5"/>
    <w:rsid w:val="00DC5139"/>
    <w:rsid w:val="00E6747F"/>
    <w:rsid w:val="00E919A2"/>
    <w:rsid w:val="00F332C4"/>
    <w:rsid w:val="00FC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932"/>
    <w:rPr>
      <w:rFonts w:ascii="Calibri" w:eastAsia="Times New Roman" w:hAnsi="Calibri" w:cs="Times New Roman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9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4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326"/>
    <w:rPr>
      <w:rFonts w:ascii="Calibri" w:eastAsia="Times New Roman" w:hAnsi="Calibri" w:cs="Times New Roman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0F4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326"/>
    <w:rPr>
      <w:rFonts w:ascii="Calibri" w:eastAsia="Times New Roman" w:hAnsi="Calibri" w:cs="Times New Roman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139"/>
    <w:rPr>
      <w:rFonts w:ascii="Tahoma" w:eastAsia="Times New Roman" w:hAnsi="Tahoma" w:cs="Tahoma"/>
      <w:sz w:val="16"/>
      <w:szCs w:val="16"/>
      <w:lang w:eastAsia="pt-PT"/>
    </w:rPr>
  </w:style>
  <w:style w:type="character" w:styleId="CommentReference">
    <w:name w:val="annotation reference"/>
    <w:basedOn w:val="DefaultParagraphFont"/>
    <w:uiPriority w:val="99"/>
    <w:semiHidden/>
    <w:unhideWhenUsed/>
    <w:rsid w:val="00DC51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1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139"/>
    <w:rPr>
      <w:rFonts w:ascii="Calibri" w:eastAsia="Times New Roman" w:hAnsi="Calibri" w:cs="Times New Roman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1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139"/>
    <w:rPr>
      <w:rFonts w:ascii="Calibri" w:eastAsia="Times New Roman" w:hAnsi="Calibri" w:cs="Times New Roman"/>
      <w:b/>
      <w:bCs/>
      <w:sz w:val="20"/>
      <w:szCs w:val="20"/>
      <w:lang w:eastAsia="pt-PT"/>
    </w:rPr>
  </w:style>
  <w:style w:type="character" w:customStyle="1" w:styleId="apple-converted-space">
    <w:name w:val="apple-converted-space"/>
    <w:basedOn w:val="DefaultParagraphFont"/>
    <w:rsid w:val="00702E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932"/>
    <w:rPr>
      <w:rFonts w:ascii="Calibri" w:eastAsia="Times New Roman" w:hAnsi="Calibri" w:cs="Times New Roman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9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4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326"/>
    <w:rPr>
      <w:rFonts w:ascii="Calibri" w:eastAsia="Times New Roman" w:hAnsi="Calibri" w:cs="Times New Roman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0F4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326"/>
    <w:rPr>
      <w:rFonts w:ascii="Calibri" w:eastAsia="Times New Roman" w:hAnsi="Calibri" w:cs="Times New Roman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139"/>
    <w:rPr>
      <w:rFonts w:ascii="Tahoma" w:eastAsia="Times New Roman" w:hAnsi="Tahoma" w:cs="Tahoma"/>
      <w:sz w:val="16"/>
      <w:szCs w:val="16"/>
      <w:lang w:eastAsia="pt-PT"/>
    </w:rPr>
  </w:style>
  <w:style w:type="character" w:styleId="CommentReference">
    <w:name w:val="annotation reference"/>
    <w:basedOn w:val="DefaultParagraphFont"/>
    <w:uiPriority w:val="99"/>
    <w:semiHidden/>
    <w:unhideWhenUsed/>
    <w:rsid w:val="00DC51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1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139"/>
    <w:rPr>
      <w:rFonts w:ascii="Calibri" w:eastAsia="Times New Roman" w:hAnsi="Calibri" w:cs="Times New Roman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1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139"/>
    <w:rPr>
      <w:rFonts w:ascii="Calibri" w:eastAsia="Times New Roman" w:hAnsi="Calibri" w:cs="Times New Roman"/>
      <w:b/>
      <w:bCs/>
      <w:sz w:val="20"/>
      <w:szCs w:val="20"/>
      <w:lang w:eastAsia="pt-PT"/>
    </w:rPr>
  </w:style>
  <w:style w:type="character" w:customStyle="1" w:styleId="apple-converted-space">
    <w:name w:val="apple-converted-space"/>
    <w:basedOn w:val="DefaultParagraphFont"/>
    <w:rsid w:val="00702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775</Words>
  <Characters>4189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mazevedo</dc:creator>
  <cp:lastModifiedBy>Sónia Vieira</cp:lastModifiedBy>
  <cp:revision>6</cp:revision>
  <cp:lastPrinted>2013-10-29T20:57:00Z</cp:lastPrinted>
  <dcterms:created xsi:type="dcterms:W3CDTF">2013-05-27T18:28:00Z</dcterms:created>
  <dcterms:modified xsi:type="dcterms:W3CDTF">2013-10-29T20:57:00Z</dcterms:modified>
</cp:coreProperties>
</file>